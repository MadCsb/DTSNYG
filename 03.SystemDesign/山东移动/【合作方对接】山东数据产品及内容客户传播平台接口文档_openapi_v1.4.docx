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ascii="宋体" w:hAnsi="宋体"/>
          <w:color w:val="auto"/>
        </w:rPr>
      </w:pPr>
      <w:r>
        <w:rPr>
          <w:rFonts w:hint="eastAsia" w:ascii="宋体" w:hAnsi="宋体"/>
          <w:color w:val="auto"/>
        </w:rPr>
        <w:tab/>
      </w:r>
    </w:p>
    <w:p>
      <w:pPr>
        <w:jc w:val="center"/>
        <w:rPr>
          <w:rFonts w:ascii="宋体" w:hAnsi="宋体"/>
          <w:color w:val="auto"/>
        </w:rPr>
      </w:pPr>
    </w:p>
    <w:p>
      <w:pPr>
        <w:jc w:val="center"/>
        <w:rPr>
          <w:rFonts w:ascii="宋体" w:hAnsi="宋体"/>
          <w:color w:val="auto"/>
        </w:rPr>
      </w:pPr>
      <w:bookmarkStart w:id="0" w:name="_Toc418479672"/>
      <w:bookmarkStart w:id="1" w:name="hp_TitlePage"/>
    </w:p>
    <w:p>
      <w:pPr>
        <w:jc w:val="center"/>
        <w:rPr>
          <w:rFonts w:ascii="宋体" w:hAnsi="宋体"/>
          <w:color w:val="auto"/>
        </w:rPr>
      </w:pPr>
    </w:p>
    <w:p>
      <w:pPr>
        <w:jc w:val="center"/>
        <w:rPr>
          <w:rFonts w:ascii="宋体" w:hAnsi="宋体"/>
          <w:color w:val="auto"/>
        </w:rPr>
      </w:pPr>
    </w:p>
    <w:p>
      <w:pPr>
        <w:jc w:val="center"/>
        <w:rPr>
          <w:rFonts w:ascii="宋体" w:hAnsi="宋体"/>
          <w:color w:val="auto"/>
        </w:rPr>
      </w:pPr>
    </w:p>
    <w:p>
      <w:pPr>
        <w:jc w:val="center"/>
        <w:rPr>
          <w:rFonts w:ascii="宋体" w:hAnsi="宋体" w:eastAsia="黑体"/>
          <w:b/>
          <w:bCs/>
          <w:color w:val="auto"/>
          <w:sz w:val="52"/>
        </w:rPr>
      </w:pPr>
      <w:r>
        <w:rPr>
          <w:rFonts w:hint="eastAsia" w:eastAsia="黑体"/>
          <w:b/>
          <w:bCs/>
          <w:color w:val="auto"/>
          <w:sz w:val="52"/>
        </w:rPr>
        <w:t>山东数据产品及内容客户传播平台接口文档</w:t>
      </w:r>
    </w:p>
    <w:p>
      <w:pPr>
        <w:rPr>
          <w:rFonts w:ascii="宋体" w:hAnsi="宋体"/>
          <w:b/>
          <w:color w:val="auto"/>
        </w:rPr>
      </w:pPr>
    </w:p>
    <w:p>
      <w:pPr>
        <w:rPr>
          <w:color w:val="auto"/>
        </w:rPr>
      </w:pPr>
    </w:p>
    <w:tbl>
      <w:tblPr>
        <w:tblStyle w:val="27"/>
        <w:tblW w:w="73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6"/>
        <w:gridCol w:w="2107"/>
        <w:gridCol w:w="1734"/>
        <w:gridCol w:w="1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576" w:type="dxa"/>
            <w:vAlign w:val="center"/>
          </w:tcPr>
          <w:p>
            <w:pPr>
              <w:rPr>
                <w:color w:val="auto"/>
              </w:rPr>
            </w:pPr>
            <w:r>
              <w:rPr>
                <w:rFonts w:hint="eastAsia"/>
                <w:color w:val="auto"/>
              </w:rPr>
              <w:t>文档版本号：</w:t>
            </w:r>
          </w:p>
        </w:tc>
        <w:tc>
          <w:tcPr>
            <w:tcW w:w="2107" w:type="dxa"/>
            <w:vAlign w:val="center"/>
          </w:tcPr>
          <w:p>
            <w:pPr>
              <w:spacing w:before="100" w:beforeAutospacing="1" w:after="100" w:afterAutospacing="1"/>
              <w:rPr>
                <w:rFonts w:ascii="宋体" w:hAnsi="宋体"/>
                <w:color w:val="auto"/>
              </w:rPr>
            </w:pPr>
            <w:r>
              <w:rPr>
                <w:rFonts w:hint="eastAsia" w:ascii="宋体" w:hAnsi="宋体"/>
                <w:color w:val="auto"/>
              </w:rPr>
              <w:t>V1.0</w:t>
            </w:r>
          </w:p>
        </w:tc>
        <w:tc>
          <w:tcPr>
            <w:tcW w:w="1734" w:type="dxa"/>
            <w:vAlign w:val="center"/>
          </w:tcPr>
          <w:p>
            <w:pPr>
              <w:rPr>
                <w:color w:val="auto"/>
              </w:rPr>
            </w:pPr>
            <w:r>
              <w:rPr>
                <w:rFonts w:hint="eastAsia"/>
                <w:color w:val="auto"/>
              </w:rPr>
              <w:t>文档编号：</w:t>
            </w:r>
          </w:p>
        </w:tc>
        <w:tc>
          <w:tcPr>
            <w:tcW w:w="1972" w:type="dxa"/>
            <w:vAlign w:val="center"/>
          </w:tcPr>
          <w:p>
            <w:pPr>
              <w:spacing w:before="100" w:beforeAutospacing="1" w:after="100" w:afterAutospacing="1"/>
              <w:rPr>
                <w:rFonts w:ascii="宋体" w:hAnsi="宋体"/>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576" w:type="dxa"/>
            <w:vAlign w:val="center"/>
          </w:tcPr>
          <w:p>
            <w:pPr>
              <w:spacing w:before="100" w:beforeAutospacing="1" w:after="100" w:afterAutospacing="1"/>
              <w:jc w:val="center"/>
              <w:rPr>
                <w:rFonts w:ascii="宋体" w:hAnsi="宋体"/>
                <w:color w:val="auto"/>
              </w:rPr>
            </w:pPr>
            <w:r>
              <w:rPr>
                <w:rFonts w:hint="eastAsia" w:ascii="宋体" w:hAnsi="宋体"/>
                <w:color w:val="auto"/>
              </w:rPr>
              <w:t>文档密级：</w:t>
            </w:r>
          </w:p>
        </w:tc>
        <w:tc>
          <w:tcPr>
            <w:tcW w:w="2107" w:type="dxa"/>
            <w:vAlign w:val="center"/>
          </w:tcPr>
          <w:p>
            <w:pPr>
              <w:rPr>
                <w:rFonts w:ascii="宋体" w:hAnsi="宋体"/>
                <w:color w:val="auto"/>
              </w:rPr>
            </w:pPr>
          </w:p>
        </w:tc>
        <w:tc>
          <w:tcPr>
            <w:tcW w:w="1734" w:type="dxa"/>
            <w:vAlign w:val="center"/>
          </w:tcPr>
          <w:p>
            <w:pPr>
              <w:spacing w:before="100" w:beforeAutospacing="1" w:after="100" w:afterAutospacing="1"/>
              <w:jc w:val="center"/>
              <w:rPr>
                <w:rFonts w:ascii="宋体" w:hAnsi="宋体"/>
                <w:color w:val="auto"/>
              </w:rPr>
            </w:pPr>
            <w:r>
              <w:rPr>
                <w:rFonts w:hint="eastAsia" w:ascii="宋体" w:hAnsi="宋体"/>
                <w:color w:val="auto"/>
              </w:rPr>
              <w:t>归属部门/项目：</w:t>
            </w:r>
          </w:p>
        </w:tc>
        <w:tc>
          <w:tcPr>
            <w:tcW w:w="1972" w:type="dxa"/>
            <w:vAlign w:val="center"/>
          </w:tcPr>
          <w:p>
            <w:pPr>
              <w:spacing w:before="100" w:beforeAutospacing="1" w:after="100" w:afterAutospacing="1"/>
              <w:rPr>
                <w:rFonts w:ascii="宋体" w:hAnsi="宋体"/>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576" w:type="dxa"/>
            <w:vAlign w:val="center"/>
          </w:tcPr>
          <w:p>
            <w:pPr>
              <w:spacing w:before="100" w:beforeAutospacing="1" w:after="100" w:afterAutospacing="1"/>
              <w:jc w:val="center"/>
              <w:rPr>
                <w:rFonts w:ascii="宋体" w:hAnsi="宋体"/>
                <w:color w:val="auto"/>
              </w:rPr>
            </w:pPr>
            <w:r>
              <w:rPr>
                <w:rFonts w:hint="eastAsia" w:ascii="宋体" w:hAnsi="宋体"/>
                <w:color w:val="auto"/>
              </w:rPr>
              <w:t>产品名：</w:t>
            </w:r>
          </w:p>
        </w:tc>
        <w:tc>
          <w:tcPr>
            <w:tcW w:w="2107" w:type="dxa"/>
            <w:vAlign w:val="center"/>
          </w:tcPr>
          <w:p>
            <w:pPr>
              <w:rPr>
                <w:rFonts w:ascii="宋体" w:hAnsi="宋体"/>
                <w:color w:val="auto"/>
              </w:rPr>
            </w:pPr>
          </w:p>
        </w:tc>
        <w:tc>
          <w:tcPr>
            <w:tcW w:w="1734" w:type="dxa"/>
            <w:vAlign w:val="center"/>
          </w:tcPr>
          <w:p>
            <w:pPr>
              <w:spacing w:before="100" w:beforeAutospacing="1" w:after="100" w:afterAutospacing="1"/>
              <w:jc w:val="center"/>
              <w:rPr>
                <w:rFonts w:ascii="宋体" w:hAnsi="宋体"/>
                <w:color w:val="auto"/>
              </w:rPr>
            </w:pPr>
            <w:r>
              <w:rPr>
                <w:rFonts w:hint="eastAsia" w:ascii="宋体" w:hAnsi="宋体"/>
                <w:color w:val="auto"/>
              </w:rPr>
              <w:t>子系统名：</w:t>
            </w:r>
          </w:p>
        </w:tc>
        <w:tc>
          <w:tcPr>
            <w:tcW w:w="1972" w:type="dxa"/>
            <w:vAlign w:val="center"/>
          </w:tcPr>
          <w:p>
            <w:pPr>
              <w:spacing w:before="100" w:beforeAutospacing="1" w:after="100" w:afterAutospacing="1"/>
              <w:rPr>
                <w:rFonts w:ascii="宋体" w:hAnsi="宋体"/>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576" w:type="dxa"/>
            <w:vAlign w:val="center"/>
          </w:tcPr>
          <w:p>
            <w:pPr>
              <w:spacing w:before="100" w:beforeAutospacing="1" w:after="100" w:afterAutospacing="1"/>
              <w:jc w:val="center"/>
              <w:rPr>
                <w:rFonts w:ascii="宋体" w:hAnsi="宋体"/>
                <w:color w:val="auto"/>
              </w:rPr>
            </w:pPr>
            <w:r>
              <w:rPr>
                <w:rFonts w:hint="eastAsia" w:ascii="宋体" w:hAnsi="宋体"/>
                <w:color w:val="auto"/>
              </w:rPr>
              <w:t>编写人：</w:t>
            </w:r>
          </w:p>
        </w:tc>
        <w:tc>
          <w:tcPr>
            <w:tcW w:w="2107" w:type="dxa"/>
            <w:vAlign w:val="center"/>
          </w:tcPr>
          <w:p>
            <w:pPr>
              <w:spacing w:before="100" w:beforeAutospacing="1" w:after="100" w:afterAutospacing="1"/>
              <w:rPr>
                <w:rFonts w:ascii="宋体" w:hAnsi="宋体"/>
                <w:color w:val="auto"/>
              </w:rPr>
            </w:pPr>
          </w:p>
        </w:tc>
        <w:tc>
          <w:tcPr>
            <w:tcW w:w="1734" w:type="dxa"/>
            <w:vAlign w:val="center"/>
          </w:tcPr>
          <w:p>
            <w:pPr>
              <w:spacing w:before="100" w:beforeAutospacing="1" w:after="100" w:afterAutospacing="1"/>
              <w:jc w:val="center"/>
              <w:rPr>
                <w:rFonts w:ascii="宋体" w:hAnsi="宋体"/>
                <w:color w:val="auto"/>
              </w:rPr>
            </w:pPr>
            <w:r>
              <w:rPr>
                <w:rFonts w:hint="eastAsia" w:ascii="宋体" w:hAnsi="宋体"/>
                <w:color w:val="auto"/>
              </w:rPr>
              <w:t>编写日期：</w:t>
            </w:r>
          </w:p>
        </w:tc>
        <w:tc>
          <w:tcPr>
            <w:tcW w:w="1972" w:type="dxa"/>
            <w:vAlign w:val="center"/>
          </w:tcPr>
          <w:p>
            <w:pPr>
              <w:spacing w:before="100" w:beforeAutospacing="1" w:after="100" w:afterAutospacing="1"/>
              <w:rPr>
                <w:rFonts w:ascii="宋体" w:hAnsi="宋体"/>
                <w:color w:val="auto"/>
              </w:rPr>
            </w:pPr>
          </w:p>
        </w:tc>
      </w:tr>
    </w:tbl>
    <w:p>
      <w:pPr>
        <w:rPr>
          <w:color w:val="auto"/>
        </w:rPr>
      </w:pPr>
    </w:p>
    <w:p>
      <w:pPr>
        <w:rPr>
          <w:color w:val="auto"/>
        </w:rPr>
      </w:pPr>
    </w:p>
    <w:p>
      <w:pPr>
        <w:rPr>
          <w:color w:val="auto"/>
        </w:rPr>
      </w:pPr>
    </w:p>
    <w:p>
      <w:pPr>
        <w:rPr>
          <w:color w:val="auto"/>
        </w:rPr>
      </w:pPr>
    </w:p>
    <w:p>
      <w:pPr>
        <w:rPr>
          <w:color w:val="auto"/>
        </w:rPr>
      </w:pPr>
    </w:p>
    <w:p>
      <w:pPr>
        <w:rPr>
          <w:color w:val="auto"/>
        </w:rPr>
      </w:pPr>
    </w:p>
    <w:p>
      <w:pPr>
        <w:jc w:val="center"/>
        <w:rPr>
          <w:color w:val="auto"/>
        </w:rPr>
      </w:pPr>
      <w:r>
        <w:rPr>
          <w:rFonts w:hint="eastAsia"/>
          <w:color w:val="auto"/>
        </w:rPr>
        <w:drawing>
          <wp:inline distT="0" distB="0" distL="0" distR="0">
            <wp:extent cx="1906270" cy="431165"/>
            <wp:effectExtent l="19050" t="0" r="0" b="0"/>
            <wp:docPr id="5" name="图片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logo2"/>
                    <pic:cNvPicPr>
                      <a:picLocks noChangeAspect="1" noChangeArrowheads="1"/>
                    </pic:cNvPicPr>
                  </pic:nvPicPr>
                  <pic:blipFill>
                    <a:blip r:embed="rId4" cstate="print"/>
                    <a:srcRect/>
                    <a:stretch>
                      <a:fillRect/>
                    </a:stretch>
                  </pic:blipFill>
                  <pic:spPr>
                    <a:xfrm>
                      <a:off x="0" y="0"/>
                      <a:ext cx="1906270" cy="431165"/>
                    </a:xfrm>
                    <a:prstGeom prst="rect">
                      <a:avLst/>
                    </a:prstGeom>
                    <a:noFill/>
                    <a:ln w="9525">
                      <a:noFill/>
                      <a:miter lim="800000"/>
                      <a:headEnd/>
                      <a:tailEnd/>
                    </a:ln>
                  </pic:spPr>
                </pic:pic>
              </a:graphicData>
            </a:graphic>
          </wp:inline>
        </w:drawing>
      </w:r>
    </w:p>
    <w:p>
      <w:pPr>
        <w:jc w:val="center"/>
        <w:rPr>
          <w:color w:val="auto"/>
        </w:rPr>
      </w:pPr>
    </w:p>
    <w:p>
      <w:pPr>
        <w:rPr>
          <w:rFonts w:ascii="宋体"/>
          <w:color w:val="auto"/>
        </w:rPr>
      </w:pPr>
    </w:p>
    <w:p>
      <w:pPr>
        <w:jc w:val="center"/>
        <w:rPr>
          <w:rFonts w:eastAsia="隶书"/>
          <w:b/>
          <w:bCs/>
          <w:color w:val="auto"/>
          <w:sz w:val="30"/>
        </w:rPr>
      </w:pPr>
      <w:r>
        <w:rPr>
          <w:rFonts w:hint="eastAsia" w:eastAsia="隶书"/>
          <w:b/>
          <w:bCs/>
          <w:color w:val="auto"/>
          <w:sz w:val="30"/>
        </w:rPr>
        <w:t>卓望数码技术（深圳）有限公司版权所有</w:t>
      </w:r>
    </w:p>
    <w:p>
      <w:pPr>
        <w:jc w:val="center"/>
        <w:rPr>
          <w:b/>
          <w:bCs/>
          <w:color w:val="auto"/>
          <w:sz w:val="24"/>
        </w:rPr>
      </w:pPr>
    </w:p>
    <w:p>
      <w:pPr>
        <w:jc w:val="center"/>
        <w:rPr>
          <w:b/>
          <w:bCs/>
          <w:color w:val="auto"/>
          <w:sz w:val="24"/>
        </w:rPr>
      </w:pPr>
    </w:p>
    <w:p>
      <w:pPr>
        <w:jc w:val="center"/>
        <w:rPr>
          <w:rFonts w:ascii="宋体" w:eastAsia="隶书"/>
          <w:b/>
          <w:bCs/>
          <w:color w:val="auto"/>
          <w:sz w:val="30"/>
        </w:rPr>
      </w:pPr>
      <w:r>
        <w:rPr>
          <w:rFonts w:hint="eastAsia" w:eastAsia="隶书"/>
          <w:b/>
          <w:bCs/>
          <w:color w:val="auto"/>
          <w:sz w:val="30"/>
        </w:rPr>
        <w:t>内部资料注意保密</w:t>
      </w:r>
    </w:p>
    <w:bookmarkEnd w:id="0"/>
    <w:bookmarkEnd w:id="1"/>
    <w:p>
      <w:pPr>
        <w:rPr>
          <w:color w:val="auto"/>
        </w:rPr>
      </w:pPr>
      <w:r>
        <w:rPr>
          <w:color w:val="auto"/>
        </w:rPr>
        <w:br w:type="page"/>
      </w: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b/>
          <w:bCs/>
          <w:color w:val="auto"/>
          <w:sz w:val="28"/>
        </w:rPr>
      </w:pPr>
      <w:r>
        <w:rPr>
          <w:rFonts w:hint="eastAsia"/>
          <w:b/>
          <w:bCs/>
          <w:color w:val="auto"/>
          <w:sz w:val="28"/>
        </w:rPr>
        <w:t>修订记录：</w:t>
      </w:r>
    </w:p>
    <w:tbl>
      <w:tblPr>
        <w:tblStyle w:val="27"/>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440"/>
        <w:gridCol w:w="1440"/>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188" w:type="dxa"/>
            <w:shd w:val="clear" w:color="auto" w:fill="C0C0C0"/>
            <w:vAlign w:val="center"/>
          </w:tcPr>
          <w:p>
            <w:pPr>
              <w:jc w:val="center"/>
              <w:rPr>
                <w:b/>
                <w:bCs/>
                <w:color w:val="auto"/>
              </w:rPr>
            </w:pPr>
            <w:r>
              <w:rPr>
                <w:rFonts w:hint="eastAsia"/>
                <w:b/>
                <w:bCs/>
                <w:color w:val="auto"/>
              </w:rPr>
              <w:t>版本号</w:t>
            </w:r>
          </w:p>
        </w:tc>
        <w:tc>
          <w:tcPr>
            <w:tcW w:w="1440" w:type="dxa"/>
            <w:shd w:val="clear" w:color="auto" w:fill="C0C0C0"/>
            <w:vAlign w:val="center"/>
          </w:tcPr>
          <w:p>
            <w:pPr>
              <w:jc w:val="center"/>
              <w:rPr>
                <w:b/>
                <w:bCs/>
                <w:color w:val="auto"/>
              </w:rPr>
            </w:pPr>
            <w:r>
              <w:rPr>
                <w:rFonts w:hint="eastAsia"/>
                <w:b/>
                <w:bCs/>
                <w:color w:val="auto"/>
              </w:rPr>
              <w:t>修订人</w:t>
            </w:r>
          </w:p>
        </w:tc>
        <w:tc>
          <w:tcPr>
            <w:tcW w:w="1440" w:type="dxa"/>
            <w:shd w:val="clear" w:color="auto" w:fill="C0C0C0"/>
            <w:vAlign w:val="center"/>
          </w:tcPr>
          <w:p>
            <w:pPr>
              <w:jc w:val="center"/>
              <w:rPr>
                <w:b/>
                <w:bCs/>
                <w:color w:val="auto"/>
              </w:rPr>
            </w:pPr>
            <w:r>
              <w:rPr>
                <w:rFonts w:hint="eastAsia"/>
                <w:b/>
                <w:bCs/>
                <w:color w:val="auto"/>
              </w:rPr>
              <w:t>修订日期</w:t>
            </w:r>
          </w:p>
        </w:tc>
        <w:tc>
          <w:tcPr>
            <w:tcW w:w="4262" w:type="dxa"/>
            <w:shd w:val="clear" w:color="auto" w:fill="C0C0C0"/>
            <w:vAlign w:val="center"/>
          </w:tcPr>
          <w:p>
            <w:pPr>
              <w:jc w:val="center"/>
              <w:rPr>
                <w:b/>
                <w:bCs/>
                <w:color w:val="auto"/>
              </w:rPr>
            </w:pPr>
            <w:r>
              <w:rPr>
                <w:rFonts w:hint="eastAsia"/>
                <w:b/>
                <w:bCs/>
                <w:color w:val="auto"/>
              </w:rPr>
              <w:t>修订描述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Align w:val="center"/>
          </w:tcPr>
          <w:p>
            <w:pPr>
              <w:jc w:val="center"/>
              <w:rPr>
                <w:color w:val="auto"/>
              </w:rPr>
            </w:pPr>
            <w:r>
              <w:rPr>
                <w:rFonts w:hint="eastAsia"/>
                <w:color w:val="auto"/>
              </w:rPr>
              <w:t>1.0</w:t>
            </w:r>
          </w:p>
        </w:tc>
        <w:tc>
          <w:tcPr>
            <w:tcW w:w="1440" w:type="dxa"/>
            <w:vAlign w:val="center"/>
          </w:tcPr>
          <w:p>
            <w:pPr>
              <w:jc w:val="center"/>
              <w:rPr>
                <w:color w:val="auto"/>
              </w:rPr>
            </w:pPr>
            <w:r>
              <w:rPr>
                <w:rFonts w:hint="eastAsia"/>
                <w:color w:val="auto"/>
              </w:rPr>
              <w:t>陈振民</w:t>
            </w:r>
          </w:p>
        </w:tc>
        <w:tc>
          <w:tcPr>
            <w:tcW w:w="1440" w:type="dxa"/>
            <w:vAlign w:val="center"/>
          </w:tcPr>
          <w:p>
            <w:pPr>
              <w:jc w:val="center"/>
              <w:rPr>
                <w:color w:val="auto"/>
              </w:rPr>
            </w:pPr>
          </w:p>
        </w:tc>
        <w:tc>
          <w:tcPr>
            <w:tcW w:w="4262" w:type="dxa"/>
            <w:vAlign w:val="center"/>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Align w:val="center"/>
          </w:tcPr>
          <w:p>
            <w:pPr>
              <w:jc w:val="center"/>
              <w:rPr>
                <w:color w:val="auto"/>
              </w:rPr>
            </w:pPr>
            <w:r>
              <w:rPr>
                <w:rFonts w:hint="eastAsia"/>
                <w:color w:val="auto"/>
              </w:rPr>
              <w:t>1.1</w:t>
            </w:r>
          </w:p>
        </w:tc>
        <w:tc>
          <w:tcPr>
            <w:tcW w:w="1440" w:type="dxa"/>
            <w:vAlign w:val="center"/>
          </w:tcPr>
          <w:p>
            <w:pPr>
              <w:jc w:val="center"/>
              <w:rPr>
                <w:color w:val="auto"/>
              </w:rPr>
            </w:pPr>
            <w:r>
              <w:rPr>
                <w:rFonts w:hint="eastAsia"/>
                <w:color w:val="auto"/>
              </w:rPr>
              <w:t>程艳</w:t>
            </w:r>
          </w:p>
        </w:tc>
        <w:tc>
          <w:tcPr>
            <w:tcW w:w="1440" w:type="dxa"/>
            <w:vAlign w:val="center"/>
          </w:tcPr>
          <w:p>
            <w:pPr>
              <w:jc w:val="center"/>
              <w:rPr>
                <w:color w:val="auto"/>
              </w:rPr>
            </w:pPr>
            <w:r>
              <w:rPr>
                <w:rFonts w:hint="eastAsia"/>
                <w:color w:val="auto"/>
              </w:rPr>
              <w:t>2018-08-02</w:t>
            </w:r>
          </w:p>
        </w:tc>
        <w:tc>
          <w:tcPr>
            <w:tcW w:w="4262" w:type="dxa"/>
            <w:vAlign w:val="center"/>
          </w:tcPr>
          <w:p>
            <w:pPr>
              <w:rPr>
                <w:color w:val="auto"/>
              </w:rPr>
            </w:pPr>
            <w:r>
              <w:rPr>
                <w:rFonts w:hint="eastAsia"/>
                <w:color w:val="auto"/>
              </w:rPr>
              <w:t>赠送抽奖机会接口</w:t>
            </w:r>
          </w:p>
          <w:p>
            <w:pPr>
              <w:rPr>
                <w:color w:val="auto"/>
              </w:rPr>
            </w:pPr>
            <w:r>
              <w:rPr>
                <w:rFonts w:hint="eastAsia"/>
                <w:color w:val="auto"/>
              </w:rPr>
              <w:t>请求报文中新增giveChance、remark参数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Align w:val="center"/>
          </w:tcPr>
          <w:p>
            <w:pPr>
              <w:jc w:val="center"/>
              <w:rPr>
                <w:color w:val="auto"/>
              </w:rPr>
            </w:pPr>
            <w:r>
              <w:rPr>
                <w:rFonts w:hint="eastAsia"/>
                <w:color w:val="auto"/>
              </w:rPr>
              <w:t>1.2</w:t>
            </w:r>
          </w:p>
        </w:tc>
        <w:tc>
          <w:tcPr>
            <w:tcW w:w="1440" w:type="dxa"/>
            <w:vAlign w:val="center"/>
          </w:tcPr>
          <w:p>
            <w:pPr>
              <w:jc w:val="center"/>
              <w:rPr>
                <w:color w:val="auto"/>
              </w:rPr>
            </w:pPr>
            <w:r>
              <w:rPr>
                <w:color w:val="auto"/>
              </w:rPr>
              <w:t>L</w:t>
            </w:r>
            <w:r>
              <w:rPr>
                <w:rFonts w:hint="eastAsia"/>
                <w:color w:val="auto"/>
              </w:rPr>
              <w:t>ijy</w:t>
            </w:r>
          </w:p>
        </w:tc>
        <w:tc>
          <w:tcPr>
            <w:tcW w:w="1440" w:type="dxa"/>
            <w:vAlign w:val="center"/>
          </w:tcPr>
          <w:p>
            <w:pPr>
              <w:jc w:val="center"/>
              <w:rPr>
                <w:color w:val="auto"/>
              </w:rPr>
            </w:pPr>
            <w:r>
              <w:rPr>
                <w:rFonts w:hint="eastAsia"/>
                <w:color w:val="auto"/>
              </w:rPr>
              <w:t>2018/12/14</w:t>
            </w:r>
          </w:p>
        </w:tc>
        <w:tc>
          <w:tcPr>
            <w:tcW w:w="4262" w:type="dxa"/>
            <w:vAlign w:val="center"/>
          </w:tcPr>
          <w:p>
            <w:pPr>
              <w:rPr>
                <w:color w:val="auto"/>
              </w:rPr>
            </w:pPr>
            <w:r>
              <w:rPr>
                <w:rFonts w:hint="eastAsia"/>
                <w:color w:val="auto"/>
              </w:rPr>
              <w:t>根据山东掌厅省钱快报需求，新增</w:t>
            </w:r>
          </w:p>
          <w:p>
            <w:pPr>
              <w:rPr>
                <w:color w:val="auto"/>
              </w:rPr>
            </w:pPr>
            <w:r>
              <w:rPr>
                <w:rFonts w:hint="eastAsia"/>
                <w:color w:val="auto"/>
              </w:rPr>
              <w:t>3.7 获取一日一片资源接口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Align w:val="center"/>
          </w:tcPr>
          <w:p>
            <w:pPr>
              <w:jc w:val="center"/>
              <w:rPr>
                <w:color w:val="auto"/>
              </w:rPr>
            </w:pPr>
            <w:r>
              <w:rPr>
                <w:rFonts w:hint="eastAsia"/>
                <w:color w:val="auto"/>
              </w:rPr>
              <w:t>1.3</w:t>
            </w:r>
          </w:p>
        </w:tc>
        <w:tc>
          <w:tcPr>
            <w:tcW w:w="1440" w:type="dxa"/>
            <w:vAlign w:val="center"/>
          </w:tcPr>
          <w:p>
            <w:pPr>
              <w:jc w:val="center"/>
              <w:rPr>
                <w:color w:val="auto"/>
              </w:rPr>
            </w:pPr>
            <w:r>
              <w:rPr>
                <w:color w:val="auto"/>
              </w:rPr>
              <w:t>L</w:t>
            </w:r>
            <w:r>
              <w:rPr>
                <w:rFonts w:hint="eastAsia"/>
                <w:color w:val="auto"/>
              </w:rPr>
              <w:t>ijy</w:t>
            </w:r>
          </w:p>
        </w:tc>
        <w:tc>
          <w:tcPr>
            <w:tcW w:w="1440" w:type="dxa"/>
            <w:vAlign w:val="center"/>
          </w:tcPr>
          <w:p>
            <w:pPr>
              <w:jc w:val="center"/>
              <w:rPr>
                <w:color w:val="auto"/>
              </w:rPr>
            </w:pPr>
            <w:r>
              <w:rPr>
                <w:color w:val="auto"/>
              </w:rPr>
              <w:t>2019/1/8</w:t>
            </w:r>
          </w:p>
        </w:tc>
        <w:tc>
          <w:tcPr>
            <w:tcW w:w="4262" w:type="dxa"/>
            <w:vAlign w:val="center"/>
          </w:tcPr>
          <w:p>
            <w:pPr>
              <w:rPr>
                <w:color w:val="auto"/>
              </w:rPr>
            </w:pPr>
            <w:r>
              <w:rPr>
                <w:rFonts w:hint="eastAsia"/>
                <w:color w:val="auto"/>
              </w:rPr>
              <w:t>新增单点登录接口：</w:t>
            </w:r>
          </w:p>
          <w:p>
            <w:pPr>
              <w:rPr>
                <w:color w:val="auto"/>
              </w:rPr>
            </w:pPr>
            <w:r>
              <w:rPr>
                <w:rFonts w:hint="eastAsia"/>
                <w:color w:val="auto"/>
              </w:rPr>
              <w:t>3.1.2 内容平台单点登录到第三方平台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pPr>
              <w:jc w:val="center"/>
              <w:rPr>
                <w:color w:val="auto"/>
              </w:rPr>
            </w:pPr>
          </w:p>
        </w:tc>
        <w:tc>
          <w:tcPr>
            <w:tcW w:w="1440" w:type="dxa"/>
            <w:vAlign w:val="center"/>
          </w:tcPr>
          <w:p>
            <w:pPr>
              <w:jc w:val="center"/>
              <w:rPr>
                <w:color w:val="auto"/>
              </w:rPr>
            </w:pPr>
          </w:p>
        </w:tc>
        <w:tc>
          <w:tcPr>
            <w:tcW w:w="1440" w:type="dxa"/>
            <w:vAlign w:val="center"/>
          </w:tcPr>
          <w:p>
            <w:pPr>
              <w:jc w:val="center"/>
              <w:rPr>
                <w:color w:val="auto"/>
              </w:rPr>
            </w:pPr>
          </w:p>
        </w:tc>
        <w:tc>
          <w:tcPr>
            <w:tcW w:w="4262" w:type="dxa"/>
            <w:vAlign w:val="center"/>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pPr>
              <w:jc w:val="center"/>
              <w:rPr>
                <w:color w:val="auto"/>
              </w:rPr>
            </w:pPr>
          </w:p>
        </w:tc>
        <w:tc>
          <w:tcPr>
            <w:tcW w:w="1440" w:type="dxa"/>
            <w:vAlign w:val="center"/>
          </w:tcPr>
          <w:p>
            <w:pPr>
              <w:jc w:val="center"/>
              <w:rPr>
                <w:color w:val="auto"/>
              </w:rPr>
            </w:pPr>
          </w:p>
        </w:tc>
        <w:tc>
          <w:tcPr>
            <w:tcW w:w="1440" w:type="dxa"/>
            <w:vAlign w:val="center"/>
          </w:tcPr>
          <w:p>
            <w:pPr>
              <w:jc w:val="center"/>
              <w:rPr>
                <w:color w:val="auto"/>
              </w:rPr>
            </w:pPr>
          </w:p>
        </w:tc>
        <w:tc>
          <w:tcPr>
            <w:tcW w:w="4262" w:type="dxa"/>
            <w:vAlign w:val="center"/>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pPr>
              <w:jc w:val="center"/>
              <w:rPr>
                <w:color w:val="auto"/>
              </w:rPr>
            </w:pPr>
          </w:p>
        </w:tc>
        <w:tc>
          <w:tcPr>
            <w:tcW w:w="1440" w:type="dxa"/>
            <w:vAlign w:val="center"/>
          </w:tcPr>
          <w:p>
            <w:pPr>
              <w:jc w:val="center"/>
              <w:rPr>
                <w:color w:val="auto"/>
              </w:rPr>
            </w:pPr>
          </w:p>
        </w:tc>
        <w:tc>
          <w:tcPr>
            <w:tcW w:w="1440" w:type="dxa"/>
            <w:vAlign w:val="center"/>
          </w:tcPr>
          <w:p>
            <w:pPr>
              <w:jc w:val="center"/>
              <w:rPr>
                <w:color w:val="auto"/>
              </w:rPr>
            </w:pPr>
          </w:p>
        </w:tc>
        <w:tc>
          <w:tcPr>
            <w:tcW w:w="4262" w:type="dxa"/>
            <w:vAlign w:val="center"/>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pPr>
              <w:jc w:val="center"/>
              <w:rPr>
                <w:color w:val="auto"/>
              </w:rPr>
            </w:pPr>
          </w:p>
        </w:tc>
        <w:tc>
          <w:tcPr>
            <w:tcW w:w="1440" w:type="dxa"/>
            <w:vAlign w:val="center"/>
          </w:tcPr>
          <w:p>
            <w:pPr>
              <w:jc w:val="center"/>
              <w:rPr>
                <w:color w:val="auto"/>
              </w:rPr>
            </w:pPr>
          </w:p>
        </w:tc>
        <w:tc>
          <w:tcPr>
            <w:tcW w:w="1440" w:type="dxa"/>
            <w:vAlign w:val="center"/>
          </w:tcPr>
          <w:p>
            <w:pPr>
              <w:jc w:val="center"/>
              <w:rPr>
                <w:color w:val="auto"/>
              </w:rPr>
            </w:pPr>
          </w:p>
        </w:tc>
        <w:tc>
          <w:tcPr>
            <w:tcW w:w="4262" w:type="dxa"/>
            <w:vAlign w:val="center"/>
          </w:tcPr>
          <w:p>
            <w:pPr>
              <w:shd w:val="clear" w:color="auto" w:fill="FFFFFF"/>
              <w:snapToGrid w:val="0"/>
              <w:spacing w:before="100" w:beforeAutospacing="1" w:after="100" w:afterAutospacing="1"/>
              <w:rPr>
                <w:color w:val="auto"/>
              </w:rPr>
            </w:pPr>
          </w:p>
        </w:tc>
      </w:tr>
    </w:tbl>
    <w:p>
      <w:pPr>
        <w:rPr>
          <w:color w:val="auto"/>
        </w:rPr>
      </w:pPr>
    </w:p>
    <w:p>
      <w:pPr>
        <w:rPr>
          <w:color w:val="auto"/>
        </w:rPr>
      </w:pPr>
    </w:p>
    <w:p>
      <w:pPr>
        <w:rPr>
          <w:color w:val="auto"/>
        </w:rPr>
      </w:pPr>
    </w:p>
    <w:p>
      <w:pPr>
        <w:rPr>
          <w:color w:val="auto"/>
        </w:rPr>
      </w:pPr>
      <w:r>
        <w:rPr>
          <w:color w:val="auto"/>
        </w:rPr>
        <w:br w:type="page"/>
      </w:r>
    </w:p>
    <w:p>
      <w:pPr>
        <w:pStyle w:val="20"/>
        <w:spacing w:before="156" w:after="156"/>
        <w:jc w:val="center"/>
        <w:rPr>
          <w:color w:val="auto"/>
          <w:sz w:val="28"/>
        </w:rPr>
      </w:pPr>
      <w:r>
        <w:rPr>
          <w:rFonts w:hint="eastAsia"/>
          <w:color w:val="auto"/>
          <w:sz w:val="28"/>
        </w:rPr>
        <w:t>目录</w:t>
      </w:r>
    </w:p>
    <w:p>
      <w:pPr>
        <w:pStyle w:val="20"/>
        <w:tabs>
          <w:tab w:val="left" w:pos="400"/>
          <w:tab w:val="right" w:leader="dot" w:pos="8296"/>
        </w:tabs>
        <w:spacing w:before="156" w:after="156"/>
        <w:rPr>
          <w:rFonts w:asciiTheme="minorHAnsi" w:hAnsiTheme="minorHAnsi" w:eastAsiaTheme="minorEastAsia" w:cstheme="minorBidi"/>
          <w:b w:val="0"/>
          <w:color w:val="auto"/>
          <w:sz w:val="21"/>
          <w:szCs w:val="22"/>
        </w:rPr>
      </w:pPr>
      <w:bookmarkStart w:id="2" w:name="_Toc421943176"/>
      <w:bookmarkStart w:id="3" w:name="_Toc420374779"/>
      <w:bookmarkStart w:id="4" w:name="_Toc421432891"/>
      <w:bookmarkStart w:id="5" w:name="_Toc424723353"/>
      <w:r>
        <w:rPr>
          <w:b w:val="0"/>
          <w:color w:val="auto"/>
        </w:rPr>
        <w:fldChar w:fldCharType="begin"/>
      </w:r>
      <w:r>
        <w:rPr>
          <w:b w:val="0"/>
          <w:color w:val="auto"/>
        </w:rPr>
        <w:instrText xml:space="preserve"> TOC \o "1-3" \h \z \u </w:instrText>
      </w:r>
      <w:r>
        <w:rPr>
          <w:b w:val="0"/>
          <w:color w:val="auto"/>
        </w:rPr>
        <w:fldChar w:fldCharType="separate"/>
      </w:r>
      <w:r>
        <w:rPr>
          <w:color w:val="auto"/>
        </w:rPr>
        <w:fldChar w:fldCharType="begin"/>
      </w:r>
      <w:r>
        <w:rPr>
          <w:color w:val="auto"/>
        </w:rPr>
        <w:instrText xml:space="preserve"> HYPERLINK \l "_Toc534737245" </w:instrText>
      </w:r>
      <w:r>
        <w:rPr>
          <w:color w:val="auto"/>
        </w:rPr>
        <w:fldChar w:fldCharType="separate"/>
      </w:r>
      <w:r>
        <w:rPr>
          <w:rStyle w:val="31"/>
          <w:color w:val="auto"/>
        </w:rPr>
        <w:t>1</w:t>
      </w:r>
      <w:r>
        <w:rPr>
          <w:rFonts w:asciiTheme="minorHAnsi" w:hAnsiTheme="minorHAnsi" w:eastAsiaTheme="minorEastAsia" w:cstheme="minorBidi"/>
          <w:b w:val="0"/>
          <w:color w:val="auto"/>
          <w:sz w:val="21"/>
          <w:szCs w:val="22"/>
        </w:rPr>
        <w:tab/>
      </w:r>
      <w:r>
        <w:rPr>
          <w:rStyle w:val="31"/>
          <w:rFonts w:hint="eastAsia"/>
          <w:color w:val="auto"/>
        </w:rPr>
        <w:t>简介</w:t>
      </w:r>
      <w:r>
        <w:rPr>
          <w:color w:val="auto"/>
        </w:rPr>
        <w:tab/>
      </w:r>
      <w:r>
        <w:rPr>
          <w:color w:val="auto"/>
        </w:rPr>
        <w:fldChar w:fldCharType="begin"/>
      </w:r>
      <w:r>
        <w:rPr>
          <w:color w:val="auto"/>
        </w:rPr>
        <w:instrText xml:space="preserve"> PAGEREF _Toc534737245 \h </w:instrText>
      </w:r>
      <w:r>
        <w:rPr>
          <w:color w:val="auto"/>
        </w:rPr>
        <w:fldChar w:fldCharType="separate"/>
      </w:r>
      <w:r>
        <w:rPr>
          <w:color w:val="auto"/>
        </w:rPr>
        <w:t>4</w:t>
      </w:r>
      <w:r>
        <w:rPr>
          <w:color w:val="auto"/>
        </w:rPr>
        <w:fldChar w:fldCharType="end"/>
      </w:r>
      <w:r>
        <w:rPr>
          <w:color w:val="auto"/>
        </w:rPr>
        <w:fldChar w:fldCharType="end"/>
      </w:r>
    </w:p>
    <w:p>
      <w:pPr>
        <w:pStyle w:val="23"/>
        <w:tabs>
          <w:tab w:val="left" w:pos="2100"/>
          <w:tab w:val="right" w:leader="dot" w:pos="8296"/>
        </w:tabs>
        <w:ind w:left="420"/>
        <w:rPr>
          <w:rFonts w:asciiTheme="minorHAnsi" w:hAnsiTheme="minorHAnsi" w:eastAsiaTheme="minorEastAsia" w:cstheme="minorBidi"/>
          <w:color w:val="auto"/>
          <w:szCs w:val="22"/>
        </w:rPr>
      </w:pPr>
      <w:r>
        <w:rPr>
          <w:color w:val="auto"/>
        </w:rPr>
        <w:fldChar w:fldCharType="begin"/>
      </w:r>
      <w:r>
        <w:rPr>
          <w:color w:val="auto"/>
        </w:rPr>
        <w:instrText xml:space="preserve"> HYPERLINK \l "_Toc534737246" </w:instrText>
      </w:r>
      <w:r>
        <w:rPr>
          <w:color w:val="auto"/>
        </w:rPr>
        <w:fldChar w:fldCharType="separate"/>
      </w:r>
      <w:r>
        <w:rPr>
          <w:rStyle w:val="31"/>
          <w:color w:val="auto"/>
        </w:rPr>
        <w:t>1.1</w:t>
      </w:r>
      <w:r>
        <w:rPr>
          <w:rFonts w:asciiTheme="minorHAnsi" w:hAnsiTheme="minorHAnsi" w:eastAsiaTheme="minorEastAsia" w:cstheme="minorBidi"/>
          <w:color w:val="auto"/>
          <w:szCs w:val="22"/>
        </w:rPr>
        <w:tab/>
      </w:r>
      <w:r>
        <w:rPr>
          <w:rStyle w:val="31"/>
          <w:rFonts w:hint="eastAsia"/>
          <w:color w:val="auto"/>
        </w:rPr>
        <w:t>文档说明</w:t>
      </w:r>
      <w:r>
        <w:rPr>
          <w:color w:val="auto"/>
        </w:rPr>
        <w:tab/>
      </w:r>
      <w:r>
        <w:rPr>
          <w:color w:val="auto"/>
        </w:rPr>
        <w:fldChar w:fldCharType="begin"/>
      </w:r>
      <w:r>
        <w:rPr>
          <w:color w:val="auto"/>
        </w:rPr>
        <w:instrText xml:space="preserve"> PAGEREF _Toc534737246 \h </w:instrText>
      </w:r>
      <w:r>
        <w:rPr>
          <w:color w:val="auto"/>
        </w:rPr>
        <w:fldChar w:fldCharType="separate"/>
      </w:r>
      <w:r>
        <w:rPr>
          <w:color w:val="auto"/>
        </w:rPr>
        <w:t>4</w:t>
      </w:r>
      <w:r>
        <w:rPr>
          <w:color w:val="auto"/>
        </w:rPr>
        <w:fldChar w:fldCharType="end"/>
      </w:r>
      <w:r>
        <w:rPr>
          <w:color w:val="auto"/>
        </w:rPr>
        <w:fldChar w:fldCharType="end"/>
      </w:r>
    </w:p>
    <w:p>
      <w:pPr>
        <w:pStyle w:val="23"/>
        <w:tabs>
          <w:tab w:val="left" w:pos="2100"/>
          <w:tab w:val="right" w:leader="dot" w:pos="8296"/>
        </w:tabs>
        <w:ind w:left="420"/>
        <w:rPr>
          <w:rFonts w:asciiTheme="minorHAnsi" w:hAnsiTheme="minorHAnsi" w:eastAsiaTheme="minorEastAsia" w:cstheme="minorBidi"/>
          <w:color w:val="auto"/>
          <w:szCs w:val="22"/>
        </w:rPr>
      </w:pPr>
      <w:r>
        <w:rPr>
          <w:color w:val="auto"/>
        </w:rPr>
        <w:fldChar w:fldCharType="begin"/>
      </w:r>
      <w:r>
        <w:rPr>
          <w:color w:val="auto"/>
        </w:rPr>
        <w:instrText xml:space="preserve"> HYPERLINK \l "_Toc534737247" </w:instrText>
      </w:r>
      <w:r>
        <w:rPr>
          <w:color w:val="auto"/>
        </w:rPr>
        <w:fldChar w:fldCharType="separate"/>
      </w:r>
      <w:r>
        <w:rPr>
          <w:rStyle w:val="31"/>
          <w:color w:val="auto"/>
        </w:rPr>
        <w:t>1.2</w:t>
      </w:r>
      <w:r>
        <w:rPr>
          <w:rFonts w:asciiTheme="minorHAnsi" w:hAnsiTheme="minorHAnsi" w:eastAsiaTheme="minorEastAsia" w:cstheme="minorBidi"/>
          <w:color w:val="auto"/>
          <w:szCs w:val="22"/>
        </w:rPr>
        <w:tab/>
      </w:r>
      <w:r>
        <w:rPr>
          <w:rStyle w:val="31"/>
          <w:rFonts w:hint="eastAsia"/>
          <w:color w:val="auto"/>
        </w:rPr>
        <w:t>阅读对象</w:t>
      </w:r>
      <w:r>
        <w:rPr>
          <w:color w:val="auto"/>
        </w:rPr>
        <w:tab/>
      </w:r>
      <w:r>
        <w:rPr>
          <w:color w:val="auto"/>
        </w:rPr>
        <w:fldChar w:fldCharType="begin"/>
      </w:r>
      <w:r>
        <w:rPr>
          <w:color w:val="auto"/>
        </w:rPr>
        <w:instrText xml:space="preserve"> PAGEREF _Toc534737247 \h </w:instrText>
      </w:r>
      <w:r>
        <w:rPr>
          <w:color w:val="auto"/>
        </w:rPr>
        <w:fldChar w:fldCharType="separate"/>
      </w:r>
      <w:r>
        <w:rPr>
          <w:color w:val="auto"/>
        </w:rPr>
        <w:t>4</w:t>
      </w:r>
      <w:r>
        <w:rPr>
          <w:color w:val="auto"/>
        </w:rPr>
        <w:fldChar w:fldCharType="end"/>
      </w:r>
      <w:r>
        <w:rPr>
          <w:color w:val="auto"/>
        </w:rPr>
        <w:fldChar w:fldCharType="end"/>
      </w:r>
    </w:p>
    <w:p>
      <w:pPr>
        <w:pStyle w:val="23"/>
        <w:tabs>
          <w:tab w:val="left" w:pos="2100"/>
          <w:tab w:val="right" w:leader="dot" w:pos="8296"/>
        </w:tabs>
        <w:ind w:left="420"/>
        <w:rPr>
          <w:rFonts w:asciiTheme="minorHAnsi" w:hAnsiTheme="minorHAnsi" w:eastAsiaTheme="minorEastAsia" w:cstheme="minorBidi"/>
          <w:color w:val="auto"/>
          <w:szCs w:val="22"/>
        </w:rPr>
      </w:pPr>
      <w:r>
        <w:rPr>
          <w:color w:val="auto"/>
        </w:rPr>
        <w:fldChar w:fldCharType="begin"/>
      </w:r>
      <w:r>
        <w:rPr>
          <w:color w:val="auto"/>
        </w:rPr>
        <w:instrText xml:space="preserve"> HYPERLINK \l "_Toc534737248" </w:instrText>
      </w:r>
      <w:r>
        <w:rPr>
          <w:color w:val="auto"/>
        </w:rPr>
        <w:fldChar w:fldCharType="separate"/>
      </w:r>
      <w:r>
        <w:rPr>
          <w:rStyle w:val="31"/>
          <w:color w:val="auto"/>
        </w:rPr>
        <w:t>1.3</w:t>
      </w:r>
      <w:r>
        <w:rPr>
          <w:rFonts w:asciiTheme="minorHAnsi" w:hAnsiTheme="minorHAnsi" w:eastAsiaTheme="minorEastAsia" w:cstheme="minorBidi"/>
          <w:color w:val="auto"/>
          <w:szCs w:val="22"/>
        </w:rPr>
        <w:tab/>
      </w:r>
      <w:r>
        <w:rPr>
          <w:rStyle w:val="31"/>
          <w:rFonts w:hint="eastAsia"/>
          <w:color w:val="auto"/>
        </w:rPr>
        <w:t>定义、首字母缩写词和缩略语</w:t>
      </w:r>
      <w:r>
        <w:rPr>
          <w:color w:val="auto"/>
        </w:rPr>
        <w:tab/>
      </w:r>
      <w:r>
        <w:rPr>
          <w:color w:val="auto"/>
        </w:rPr>
        <w:fldChar w:fldCharType="begin"/>
      </w:r>
      <w:r>
        <w:rPr>
          <w:color w:val="auto"/>
        </w:rPr>
        <w:instrText xml:space="preserve"> PAGEREF _Toc534737248 \h </w:instrText>
      </w:r>
      <w:r>
        <w:rPr>
          <w:color w:val="auto"/>
        </w:rPr>
        <w:fldChar w:fldCharType="separate"/>
      </w:r>
      <w:r>
        <w:rPr>
          <w:color w:val="auto"/>
        </w:rPr>
        <w:t>4</w:t>
      </w:r>
      <w:r>
        <w:rPr>
          <w:color w:val="auto"/>
        </w:rPr>
        <w:fldChar w:fldCharType="end"/>
      </w:r>
      <w:r>
        <w:rPr>
          <w:color w:val="auto"/>
        </w:rPr>
        <w:fldChar w:fldCharType="end"/>
      </w:r>
    </w:p>
    <w:p>
      <w:pPr>
        <w:pStyle w:val="15"/>
        <w:tabs>
          <w:tab w:val="left" w:pos="2100"/>
          <w:tab w:val="right" w:leader="dot" w:pos="8296"/>
        </w:tabs>
        <w:ind w:left="840"/>
        <w:rPr>
          <w:rFonts w:asciiTheme="minorHAnsi" w:hAnsiTheme="minorHAnsi" w:eastAsiaTheme="minorEastAsia" w:cstheme="minorBidi"/>
          <w:color w:val="auto"/>
          <w:szCs w:val="22"/>
        </w:rPr>
      </w:pPr>
      <w:r>
        <w:rPr>
          <w:color w:val="auto"/>
        </w:rPr>
        <w:fldChar w:fldCharType="begin"/>
      </w:r>
      <w:r>
        <w:rPr>
          <w:color w:val="auto"/>
        </w:rPr>
        <w:instrText xml:space="preserve"> HYPERLINK \l "_Toc534737249" </w:instrText>
      </w:r>
      <w:r>
        <w:rPr>
          <w:color w:val="auto"/>
        </w:rPr>
        <w:fldChar w:fldCharType="separate"/>
      </w:r>
      <w:r>
        <w:rPr>
          <w:rStyle w:val="31"/>
          <w:color w:val="auto"/>
        </w:rPr>
        <w:t>1.3.1</w:t>
      </w:r>
      <w:r>
        <w:rPr>
          <w:rFonts w:asciiTheme="minorHAnsi" w:hAnsiTheme="minorHAnsi" w:eastAsiaTheme="minorEastAsia" w:cstheme="minorBidi"/>
          <w:color w:val="auto"/>
          <w:szCs w:val="22"/>
        </w:rPr>
        <w:tab/>
      </w:r>
      <w:r>
        <w:rPr>
          <w:rStyle w:val="31"/>
          <w:rFonts w:hint="eastAsia"/>
          <w:color w:val="auto"/>
        </w:rPr>
        <w:t>缩略语</w:t>
      </w:r>
      <w:r>
        <w:rPr>
          <w:color w:val="auto"/>
        </w:rPr>
        <w:tab/>
      </w:r>
      <w:r>
        <w:rPr>
          <w:color w:val="auto"/>
        </w:rPr>
        <w:fldChar w:fldCharType="begin"/>
      </w:r>
      <w:r>
        <w:rPr>
          <w:color w:val="auto"/>
        </w:rPr>
        <w:instrText xml:space="preserve"> PAGEREF _Toc534737249 \h </w:instrText>
      </w:r>
      <w:r>
        <w:rPr>
          <w:color w:val="auto"/>
        </w:rPr>
        <w:fldChar w:fldCharType="separate"/>
      </w:r>
      <w:r>
        <w:rPr>
          <w:color w:val="auto"/>
        </w:rPr>
        <w:t>4</w:t>
      </w:r>
      <w:r>
        <w:rPr>
          <w:color w:val="auto"/>
        </w:rPr>
        <w:fldChar w:fldCharType="end"/>
      </w:r>
      <w:r>
        <w:rPr>
          <w:color w:val="auto"/>
        </w:rPr>
        <w:fldChar w:fldCharType="end"/>
      </w:r>
    </w:p>
    <w:p>
      <w:pPr>
        <w:pStyle w:val="15"/>
        <w:tabs>
          <w:tab w:val="left" w:pos="2100"/>
          <w:tab w:val="right" w:leader="dot" w:pos="8296"/>
        </w:tabs>
        <w:ind w:left="840"/>
        <w:rPr>
          <w:rFonts w:asciiTheme="minorHAnsi" w:hAnsiTheme="minorHAnsi" w:eastAsiaTheme="minorEastAsia" w:cstheme="minorBidi"/>
          <w:color w:val="auto"/>
          <w:szCs w:val="22"/>
        </w:rPr>
      </w:pPr>
      <w:r>
        <w:rPr>
          <w:color w:val="auto"/>
        </w:rPr>
        <w:fldChar w:fldCharType="begin"/>
      </w:r>
      <w:r>
        <w:rPr>
          <w:color w:val="auto"/>
        </w:rPr>
        <w:instrText xml:space="preserve"> HYPERLINK \l "_Toc534737250" </w:instrText>
      </w:r>
      <w:r>
        <w:rPr>
          <w:color w:val="auto"/>
        </w:rPr>
        <w:fldChar w:fldCharType="separate"/>
      </w:r>
      <w:r>
        <w:rPr>
          <w:rStyle w:val="31"/>
          <w:color w:val="auto"/>
        </w:rPr>
        <w:t>1.3.2</w:t>
      </w:r>
      <w:r>
        <w:rPr>
          <w:rFonts w:asciiTheme="minorHAnsi" w:hAnsiTheme="minorHAnsi" w:eastAsiaTheme="minorEastAsia" w:cstheme="minorBidi"/>
          <w:color w:val="auto"/>
          <w:szCs w:val="22"/>
        </w:rPr>
        <w:tab/>
      </w:r>
      <w:r>
        <w:rPr>
          <w:rStyle w:val="31"/>
          <w:rFonts w:hint="eastAsia"/>
          <w:color w:val="auto"/>
        </w:rPr>
        <w:t>术语定义</w:t>
      </w:r>
      <w:r>
        <w:rPr>
          <w:color w:val="auto"/>
        </w:rPr>
        <w:tab/>
      </w:r>
      <w:r>
        <w:rPr>
          <w:color w:val="auto"/>
        </w:rPr>
        <w:fldChar w:fldCharType="begin"/>
      </w:r>
      <w:r>
        <w:rPr>
          <w:color w:val="auto"/>
        </w:rPr>
        <w:instrText xml:space="preserve"> PAGEREF _Toc534737250 \h </w:instrText>
      </w:r>
      <w:r>
        <w:rPr>
          <w:color w:val="auto"/>
        </w:rPr>
        <w:fldChar w:fldCharType="separate"/>
      </w:r>
      <w:r>
        <w:rPr>
          <w:color w:val="auto"/>
        </w:rPr>
        <w:t>4</w:t>
      </w:r>
      <w:r>
        <w:rPr>
          <w:color w:val="auto"/>
        </w:rPr>
        <w:fldChar w:fldCharType="end"/>
      </w:r>
      <w:r>
        <w:rPr>
          <w:color w:val="auto"/>
        </w:rPr>
        <w:fldChar w:fldCharType="end"/>
      </w:r>
    </w:p>
    <w:p>
      <w:pPr>
        <w:pStyle w:val="23"/>
        <w:tabs>
          <w:tab w:val="left" w:pos="2100"/>
          <w:tab w:val="right" w:leader="dot" w:pos="8296"/>
        </w:tabs>
        <w:ind w:left="420"/>
        <w:rPr>
          <w:rFonts w:asciiTheme="minorHAnsi" w:hAnsiTheme="minorHAnsi" w:eastAsiaTheme="minorEastAsia" w:cstheme="minorBidi"/>
          <w:color w:val="auto"/>
          <w:szCs w:val="22"/>
        </w:rPr>
      </w:pPr>
      <w:r>
        <w:rPr>
          <w:color w:val="auto"/>
        </w:rPr>
        <w:fldChar w:fldCharType="begin"/>
      </w:r>
      <w:r>
        <w:rPr>
          <w:color w:val="auto"/>
        </w:rPr>
        <w:instrText xml:space="preserve"> HYPERLINK \l "_Toc534737251" </w:instrText>
      </w:r>
      <w:r>
        <w:rPr>
          <w:color w:val="auto"/>
        </w:rPr>
        <w:fldChar w:fldCharType="separate"/>
      </w:r>
      <w:r>
        <w:rPr>
          <w:rStyle w:val="31"/>
          <w:color w:val="auto"/>
        </w:rPr>
        <w:t>1.4</w:t>
      </w:r>
      <w:r>
        <w:rPr>
          <w:rFonts w:asciiTheme="minorHAnsi" w:hAnsiTheme="minorHAnsi" w:eastAsiaTheme="minorEastAsia" w:cstheme="minorBidi"/>
          <w:color w:val="auto"/>
          <w:szCs w:val="22"/>
        </w:rPr>
        <w:tab/>
      </w:r>
      <w:r>
        <w:rPr>
          <w:rStyle w:val="31"/>
          <w:rFonts w:hint="eastAsia"/>
          <w:color w:val="auto"/>
        </w:rPr>
        <w:t>参考资料</w:t>
      </w:r>
      <w:r>
        <w:rPr>
          <w:color w:val="auto"/>
        </w:rPr>
        <w:tab/>
      </w:r>
      <w:r>
        <w:rPr>
          <w:color w:val="auto"/>
        </w:rPr>
        <w:fldChar w:fldCharType="begin"/>
      </w:r>
      <w:r>
        <w:rPr>
          <w:color w:val="auto"/>
        </w:rPr>
        <w:instrText xml:space="preserve"> PAGEREF _Toc534737251 \h </w:instrText>
      </w:r>
      <w:r>
        <w:rPr>
          <w:color w:val="auto"/>
        </w:rPr>
        <w:fldChar w:fldCharType="separate"/>
      </w:r>
      <w:r>
        <w:rPr>
          <w:color w:val="auto"/>
        </w:rPr>
        <w:t>4</w:t>
      </w:r>
      <w:r>
        <w:rPr>
          <w:color w:val="auto"/>
        </w:rPr>
        <w:fldChar w:fldCharType="end"/>
      </w:r>
      <w:r>
        <w:rPr>
          <w:color w:val="auto"/>
        </w:rPr>
        <w:fldChar w:fldCharType="end"/>
      </w:r>
    </w:p>
    <w:p>
      <w:pPr>
        <w:pStyle w:val="20"/>
        <w:tabs>
          <w:tab w:val="left" w:pos="400"/>
          <w:tab w:val="right" w:leader="dot" w:pos="8296"/>
        </w:tabs>
        <w:spacing w:before="156" w:after="156"/>
        <w:rPr>
          <w:rFonts w:asciiTheme="minorHAnsi" w:hAnsiTheme="minorHAnsi" w:eastAsiaTheme="minorEastAsia" w:cstheme="minorBidi"/>
          <w:b w:val="0"/>
          <w:color w:val="auto"/>
          <w:sz w:val="21"/>
          <w:szCs w:val="22"/>
        </w:rPr>
      </w:pPr>
      <w:r>
        <w:rPr>
          <w:color w:val="auto"/>
        </w:rPr>
        <w:fldChar w:fldCharType="begin"/>
      </w:r>
      <w:r>
        <w:rPr>
          <w:color w:val="auto"/>
        </w:rPr>
        <w:instrText xml:space="preserve"> HYPERLINK \l "_Toc534737252" </w:instrText>
      </w:r>
      <w:r>
        <w:rPr>
          <w:color w:val="auto"/>
        </w:rPr>
        <w:fldChar w:fldCharType="separate"/>
      </w:r>
      <w:r>
        <w:rPr>
          <w:rStyle w:val="31"/>
          <w:color w:val="auto"/>
        </w:rPr>
        <w:t>2</w:t>
      </w:r>
      <w:r>
        <w:rPr>
          <w:rFonts w:asciiTheme="minorHAnsi" w:hAnsiTheme="minorHAnsi" w:eastAsiaTheme="minorEastAsia" w:cstheme="minorBidi"/>
          <w:b w:val="0"/>
          <w:color w:val="auto"/>
          <w:sz w:val="21"/>
          <w:szCs w:val="22"/>
        </w:rPr>
        <w:tab/>
      </w:r>
      <w:r>
        <w:rPr>
          <w:rStyle w:val="31"/>
          <w:rFonts w:hint="eastAsia"/>
          <w:color w:val="auto"/>
        </w:rPr>
        <w:t>接口方式</w:t>
      </w:r>
      <w:r>
        <w:rPr>
          <w:color w:val="auto"/>
        </w:rPr>
        <w:tab/>
      </w:r>
      <w:r>
        <w:rPr>
          <w:color w:val="auto"/>
        </w:rPr>
        <w:fldChar w:fldCharType="begin"/>
      </w:r>
      <w:r>
        <w:rPr>
          <w:color w:val="auto"/>
        </w:rPr>
        <w:instrText xml:space="preserve"> PAGEREF _Toc534737252 \h </w:instrText>
      </w:r>
      <w:r>
        <w:rPr>
          <w:color w:val="auto"/>
        </w:rPr>
        <w:fldChar w:fldCharType="separate"/>
      </w:r>
      <w:r>
        <w:rPr>
          <w:color w:val="auto"/>
        </w:rPr>
        <w:t>5</w:t>
      </w:r>
      <w:r>
        <w:rPr>
          <w:color w:val="auto"/>
        </w:rPr>
        <w:fldChar w:fldCharType="end"/>
      </w:r>
      <w:r>
        <w:rPr>
          <w:color w:val="auto"/>
        </w:rPr>
        <w:fldChar w:fldCharType="end"/>
      </w:r>
    </w:p>
    <w:p>
      <w:pPr>
        <w:pStyle w:val="23"/>
        <w:tabs>
          <w:tab w:val="left" w:pos="2100"/>
          <w:tab w:val="right" w:leader="dot" w:pos="8296"/>
        </w:tabs>
        <w:ind w:left="420"/>
        <w:rPr>
          <w:rFonts w:asciiTheme="minorHAnsi" w:hAnsiTheme="minorHAnsi" w:eastAsiaTheme="minorEastAsia" w:cstheme="minorBidi"/>
          <w:color w:val="auto"/>
          <w:szCs w:val="22"/>
        </w:rPr>
      </w:pPr>
      <w:r>
        <w:rPr>
          <w:color w:val="auto"/>
        </w:rPr>
        <w:fldChar w:fldCharType="begin"/>
      </w:r>
      <w:r>
        <w:rPr>
          <w:color w:val="auto"/>
        </w:rPr>
        <w:instrText xml:space="preserve"> HYPERLINK \l "_Toc534737253" </w:instrText>
      </w:r>
      <w:r>
        <w:rPr>
          <w:color w:val="auto"/>
        </w:rPr>
        <w:fldChar w:fldCharType="separate"/>
      </w:r>
      <w:r>
        <w:rPr>
          <w:rStyle w:val="31"/>
          <w:color w:val="auto"/>
        </w:rPr>
        <w:t>2.1</w:t>
      </w:r>
      <w:r>
        <w:rPr>
          <w:rFonts w:asciiTheme="minorHAnsi" w:hAnsiTheme="minorHAnsi" w:eastAsiaTheme="minorEastAsia" w:cstheme="minorBidi"/>
          <w:color w:val="auto"/>
          <w:szCs w:val="22"/>
        </w:rPr>
        <w:tab/>
      </w:r>
      <w:r>
        <w:rPr>
          <w:rStyle w:val="31"/>
          <w:rFonts w:hint="eastAsia"/>
          <w:color w:val="auto"/>
        </w:rPr>
        <w:t>数字签名</w:t>
      </w:r>
      <w:r>
        <w:rPr>
          <w:color w:val="auto"/>
        </w:rPr>
        <w:tab/>
      </w:r>
      <w:r>
        <w:rPr>
          <w:color w:val="auto"/>
        </w:rPr>
        <w:fldChar w:fldCharType="begin"/>
      </w:r>
      <w:r>
        <w:rPr>
          <w:color w:val="auto"/>
        </w:rPr>
        <w:instrText xml:space="preserve"> PAGEREF _Toc534737253 \h </w:instrText>
      </w:r>
      <w:r>
        <w:rPr>
          <w:color w:val="auto"/>
        </w:rPr>
        <w:fldChar w:fldCharType="separate"/>
      </w:r>
      <w:r>
        <w:rPr>
          <w:color w:val="auto"/>
        </w:rPr>
        <w:t>5</w:t>
      </w:r>
      <w:r>
        <w:rPr>
          <w:color w:val="auto"/>
        </w:rPr>
        <w:fldChar w:fldCharType="end"/>
      </w:r>
      <w:r>
        <w:rPr>
          <w:color w:val="auto"/>
        </w:rPr>
        <w:fldChar w:fldCharType="end"/>
      </w:r>
    </w:p>
    <w:p>
      <w:pPr>
        <w:pStyle w:val="15"/>
        <w:tabs>
          <w:tab w:val="left" w:pos="2100"/>
          <w:tab w:val="right" w:leader="dot" w:pos="8296"/>
        </w:tabs>
        <w:ind w:left="840"/>
        <w:rPr>
          <w:rFonts w:asciiTheme="minorHAnsi" w:hAnsiTheme="minorHAnsi" w:eastAsiaTheme="minorEastAsia" w:cstheme="minorBidi"/>
          <w:color w:val="auto"/>
          <w:szCs w:val="22"/>
        </w:rPr>
      </w:pPr>
      <w:r>
        <w:rPr>
          <w:color w:val="auto"/>
        </w:rPr>
        <w:fldChar w:fldCharType="begin"/>
      </w:r>
      <w:r>
        <w:rPr>
          <w:color w:val="auto"/>
        </w:rPr>
        <w:instrText xml:space="preserve"> HYPERLINK \l "_Toc534737254" </w:instrText>
      </w:r>
      <w:r>
        <w:rPr>
          <w:color w:val="auto"/>
        </w:rPr>
        <w:fldChar w:fldCharType="separate"/>
      </w:r>
      <w:r>
        <w:rPr>
          <w:rStyle w:val="31"/>
          <w:color w:val="auto"/>
        </w:rPr>
        <w:t>2.1.1</w:t>
      </w:r>
      <w:r>
        <w:rPr>
          <w:rFonts w:asciiTheme="minorHAnsi" w:hAnsiTheme="minorHAnsi" w:eastAsiaTheme="minorEastAsia" w:cstheme="minorBidi"/>
          <w:color w:val="auto"/>
          <w:szCs w:val="22"/>
        </w:rPr>
        <w:tab/>
      </w:r>
      <w:r>
        <w:rPr>
          <w:rStyle w:val="31"/>
          <w:rFonts w:hint="eastAsia"/>
          <w:color w:val="auto"/>
        </w:rPr>
        <w:t>签名机制</w:t>
      </w:r>
      <w:r>
        <w:rPr>
          <w:color w:val="auto"/>
        </w:rPr>
        <w:tab/>
      </w:r>
      <w:r>
        <w:rPr>
          <w:color w:val="auto"/>
        </w:rPr>
        <w:fldChar w:fldCharType="begin"/>
      </w:r>
      <w:r>
        <w:rPr>
          <w:color w:val="auto"/>
        </w:rPr>
        <w:instrText xml:space="preserve"> PAGEREF _Toc534737254 \h </w:instrText>
      </w:r>
      <w:r>
        <w:rPr>
          <w:color w:val="auto"/>
        </w:rPr>
        <w:fldChar w:fldCharType="separate"/>
      </w:r>
      <w:r>
        <w:rPr>
          <w:color w:val="auto"/>
        </w:rPr>
        <w:t>5</w:t>
      </w:r>
      <w:r>
        <w:rPr>
          <w:color w:val="auto"/>
        </w:rPr>
        <w:fldChar w:fldCharType="end"/>
      </w:r>
      <w:r>
        <w:rPr>
          <w:color w:val="auto"/>
        </w:rPr>
        <w:fldChar w:fldCharType="end"/>
      </w:r>
    </w:p>
    <w:p>
      <w:pPr>
        <w:pStyle w:val="15"/>
        <w:tabs>
          <w:tab w:val="left" w:pos="2100"/>
          <w:tab w:val="right" w:leader="dot" w:pos="8296"/>
        </w:tabs>
        <w:ind w:left="840"/>
        <w:rPr>
          <w:rFonts w:asciiTheme="minorHAnsi" w:hAnsiTheme="minorHAnsi" w:eastAsiaTheme="minorEastAsia" w:cstheme="minorBidi"/>
          <w:color w:val="auto"/>
          <w:szCs w:val="22"/>
        </w:rPr>
      </w:pPr>
      <w:r>
        <w:rPr>
          <w:color w:val="auto"/>
        </w:rPr>
        <w:fldChar w:fldCharType="begin"/>
      </w:r>
      <w:r>
        <w:rPr>
          <w:color w:val="auto"/>
        </w:rPr>
        <w:instrText xml:space="preserve"> HYPERLINK \l "_Toc534737255" </w:instrText>
      </w:r>
      <w:r>
        <w:rPr>
          <w:color w:val="auto"/>
        </w:rPr>
        <w:fldChar w:fldCharType="separate"/>
      </w:r>
      <w:r>
        <w:rPr>
          <w:rStyle w:val="31"/>
          <w:color w:val="auto"/>
        </w:rPr>
        <w:t>2.1.2</w:t>
      </w:r>
      <w:r>
        <w:rPr>
          <w:rFonts w:asciiTheme="minorHAnsi" w:hAnsiTheme="minorHAnsi" w:eastAsiaTheme="minorEastAsia" w:cstheme="minorBidi"/>
          <w:color w:val="auto"/>
          <w:szCs w:val="22"/>
        </w:rPr>
        <w:tab/>
      </w:r>
      <w:r>
        <w:rPr>
          <w:rStyle w:val="31"/>
          <w:rFonts w:hint="eastAsia"/>
          <w:color w:val="auto"/>
        </w:rPr>
        <w:t>签名方式</w:t>
      </w:r>
      <w:r>
        <w:rPr>
          <w:color w:val="auto"/>
        </w:rPr>
        <w:tab/>
      </w:r>
      <w:r>
        <w:rPr>
          <w:color w:val="auto"/>
        </w:rPr>
        <w:fldChar w:fldCharType="begin"/>
      </w:r>
      <w:r>
        <w:rPr>
          <w:color w:val="auto"/>
        </w:rPr>
        <w:instrText xml:space="preserve"> PAGEREF _Toc534737255 \h </w:instrText>
      </w:r>
      <w:r>
        <w:rPr>
          <w:color w:val="auto"/>
        </w:rPr>
        <w:fldChar w:fldCharType="separate"/>
      </w:r>
      <w:r>
        <w:rPr>
          <w:color w:val="auto"/>
        </w:rPr>
        <w:t>5</w:t>
      </w:r>
      <w:r>
        <w:rPr>
          <w:color w:val="auto"/>
        </w:rPr>
        <w:fldChar w:fldCharType="end"/>
      </w:r>
      <w:r>
        <w:rPr>
          <w:color w:val="auto"/>
        </w:rPr>
        <w:fldChar w:fldCharType="end"/>
      </w:r>
    </w:p>
    <w:p>
      <w:pPr>
        <w:pStyle w:val="23"/>
        <w:tabs>
          <w:tab w:val="left" w:pos="2100"/>
          <w:tab w:val="right" w:leader="dot" w:pos="8296"/>
        </w:tabs>
        <w:ind w:left="420"/>
        <w:rPr>
          <w:rFonts w:asciiTheme="minorHAnsi" w:hAnsiTheme="minorHAnsi" w:eastAsiaTheme="minorEastAsia" w:cstheme="minorBidi"/>
          <w:color w:val="auto"/>
          <w:szCs w:val="22"/>
        </w:rPr>
      </w:pPr>
      <w:r>
        <w:rPr>
          <w:color w:val="auto"/>
        </w:rPr>
        <w:fldChar w:fldCharType="begin"/>
      </w:r>
      <w:r>
        <w:rPr>
          <w:color w:val="auto"/>
        </w:rPr>
        <w:instrText xml:space="preserve"> HYPERLINK \l "_Toc534737256" </w:instrText>
      </w:r>
      <w:r>
        <w:rPr>
          <w:color w:val="auto"/>
        </w:rPr>
        <w:fldChar w:fldCharType="separate"/>
      </w:r>
      <w:r>
        <w:rPr>
          <w:rStyle w:val="31"/>
          <w:color w:val="auto"/>
        </w:rPr>
        <w:t>2.2</w:t>
      </w:r>
      <w:r>
        <w:rPr>
          <w:rFonts w:asciiTheme="minorHAnsi" w:hAnsiTheme="minorHAnsi" w:eastAsiaTheme="minorEastAsia" w:cstheme="minorBidi"/>
          <w:color w:val="auto"/>
          <w:szCs w:val="22"/>
        </w:rPr>
        <w:tab/>
      </w:r>
      <w:r>
        <w:rPr>
          <w:rStyle w:val="31"/>
          <w:rFonts w:hint="eastAsia"/>
          <w:color w:val="auto"/>
        </w:rPr>
        <w:t>接口协议</w:t>
      </w:r>
      <w:r>
        <w:rPr>
          <w:color w:val="auto"/>
        </w:rPr>
        <w:tab/>
      </w:r>
      <w:r>
        <w:rPr>
          <w:color w:val="auto"/>
        </w:rPr>
        <w:fldChar w:fldCharType="begin"/>
      </w:r>
      <w:r>
        <w:rPr>
          <w:color w:val="auto"/>
        </w:rPr>
        <w:instrText xml:space="preserve"> PAGEREF _Toc534737256 \h </w:instrText>
      </w:r>
      <w:r>
        <w:rPr>
          <w:color w:val="auto"/>
        </w:rPr>
        <w:fldChar w:fldCharType="separate"/>
      </w:r>
      <w:r>
        <w:rPr>
          <w:color w:val="auto"/>
        </w:rPr>
        <w:t>6</w:t>
      </w:r>
      <w:r>
        <w:rPr>
          <w:color w:val="auto"/>
        </w:rPr>
        <w:fldChar w:fldCharType="end"/>
      </w:r>
      <w:r>
        <w:rPr>
          <w:color w:val="auto"/>
        </w:rPr>
        <w:fldChar w:fldCharType="end"/>
      </w:r>
    </w:p>
    <w:p>
      <w:pPr>
        <w:pStyle w:val="15"/>
        <w:tabs>
          <w:tab w:val="left" w:pos="2100"/>
          <w:tab w:val="right" w:leader="dot" w:pos="8296"/>
        </w:tabs>
        <w:ind w:left="840"/>
        <w:rPr>
          <w:rFonts w:asciiTheme="minorHAnsi" w:hAnsiTheme="minorHAnsi" w:eastAsiaTheme="minorEastAsia" w:cstheme="minorBidi"/>
          <w:color w:val="auto"/>
          <w:szCs w:val="22"/>
        </w:rPr>
      </w:pPr>
      <w:r>
        <w:rPr>
          <w:color w:val="auto"/>
        </w:rPr>
        <w:fldChar w:fldCharType="begin"/>
      </w:r>
      <w:r>
        <w:rPr>
          <w:color w:val="auto"/>
        </w:rPr>
        <w:instrText xml:space="preserve"> HYPERLINK \l "_Toc534737257" </w:instrText>
      </w:r>
      <w:r>
        <w:rPr>
          <w:color w:val="auto"/>
        </w:rPr>
        <w:fldChar w:fldCharType="separate"/>
      </w:r>
      <w:r>
        <w:rPr>
          <w:rStyle w:val="31"/>
          <w:color w:val="auto"/>
        </w:rPr>
        <w:t>2.2.1</w:t>
      </w:r>
      <w:r>
        <w:rPr>
          <w:rFonts w:asciiTheme="minorHAnsi" w:hAnsiTheme="minorHAnsi" w:eastAsiaTheme="minorEastAsia" w:cstheme="minorBidi"/>
          <w:color w:val="auto"/>
          <w:szCs w:val="22"/>
        </w:rPr>
        <w:tab/>
      </w:r>
      <w:r>
        <w:rPr>
          <w:rStyle w:val="31"/>
          <w:rFonts w:hint="eastAsia"/>
          <w:color w:val="auto"/>
        </w:rPr>
        <w:t>请求报文</w:t>
      </w:r>
      <w:r>
        <w:rPr>
          <w:color w:val="auto"/>
        </w:rPr>
        <w:tab/>
      </w:r>
      <w:r>
        <w:rPr>
          <w:color w:val="auto"/>
        </w:rPr>
        <w:fldChar w:fldCharType="begin"/>
      </w:r>
      <w:r>
        <w:rPr>
          <w:color w:val="auto"/>
        </w:rPr>
        <w:instrText xml:space="preserve"> PAGEREF _Toc534737257 \h </w:instrText>
      </w:r>
      <w:r>
        <w:rPr>
          <w:color w:val="auto"/>
        </w:rPr>
        <w:fldChar w:fldCharType="separate"/>
      </w:r>
      <w:r>
        <w:rPr>
          <w:color w:val="auto"/>
        </w:rPr>
        <w:t>6</w:t>
      </w:r>
      <w:r>
        <w:rPr>
          <w:color w:val="auto"/>
        </w:rPr>
        <w:fldChar w:fldCharType="end"/>
      </w:r>
      <w:r>
        <w:rPr>
          <w:color w:val="auto"/>
        </w:rPr>
        <w:fldChar w:fldCharType="end"/>
      </w:r>
    </w:p>
    <w:p>
      <w:pPr>
        <w:pStyle w:val="15"/>
        <w:tabs>
          <w:tab w:val="left" w:pos="2100"/>
          <w:tab w:val="right" w:leader="dot" w:pos="8296"/>
        </w:tabs>
        <w:ind w:left="840"/>
        <w:rPr>
          <w:rFonts w:asciiTheme="minorHAnsi" w:hAnsiTheme="minorHAnsi" w:eastAsiaTheme="minorEastAsia" w:cstheme="minorBidi"/>
          <w:color w:val="auto"/>
          <w:szCs w:val="22"/>
        </w:rPr>
      </w:pPr>
      <w:r>
        <w:rPr>
          <w:color w:val="auto"/>
        </w:rPr>
        <w:fldChar w:fldCharType="begin"/>
      </w:r>
      <w:r>
        <w:rPr>
          <w:color w:val="auto"/>
        </w:rPr>
        <w:instrText xml:space="preserve"> HYPERLINK \l "_Toc534737258" </w:instrText>
      </w:r>
      <w:r>
        <w:rPr>
          <w:color w:val="auto"/>
        </w:rPr>
        <w:fldChar w:fldCharType="separate"/>
      </w:r>
      <w:r>
        <w:rPr>
          <w:rStyle w:val="31"/>
          <w:color w:val="auto"/>
        </w:rPr>
        <w:t>2.2.2</w:t>
      </w:r>
      <w:r>
        <w:rPr>
          <w:rFonts w:asciiTheme="minorHAnsi" w:hAnsiTheme="minorHAnsi" w:eastAsiaTheme="minorEastAsia" w:cstheme="minorBidi"/>
          <w:color w:val="auto"/>
          <w:szCs w:val="22"/>
        </w:rPr>
        <w:tab/>
      </w:r>
      <w:r>
        <w:rPr>
          <w:rStyle w:val="31"/>
          <w:rFonts w:hint="eastAsia"/>
          <w:color w:val="auto"/>
        </w:rPr>
        <w:t>应答报文</w:t>
      </w:r>
      <w:r>
        <w:rPr>
          <w:color w:val="auto"/>
        </w:rPr>
        <w:tab/>
      </w:r>
      <w:r>
        <w:rPr>
          <w:color w:val="auto"/>
        </w:rPr>
        <w:fldChar w:fldCharType="begin"/>
      </w:r>
      <w:r>
        <w:rPr>
          <w:color w:val="auto"/>
        </w:rPr>
        <w:instrText xml:space="preserve"> PAGEREF _Toc534737258 \h </w:instrText>
      </w:r>
      <w:r>
        <w:rPr>
          <w:color w:val="auto"/>
        </w:rPr>
        <w:fldChar w:fldCharType="separate"/>
      </w:r>
      <w:r>
        <w:rPr>
          <w:color w:val="auto"/>
        </w:rPr>
        <w:t>7</w:t>
      </w:r>
      <w:r>
        <w:rPr>
          <w:color w:val="auto"/>
        </w:rPr>
        <w:fldChar w:fldCharType="end"/>
      </w:r>
      <w:r>
        <w:rPr>
          <w:color w:val="auto"/>
        </w:rPr>
        <w:fldChar w:fldCharType="end"/>
      </w:r>
    </w:p>
    <w:p>
      <w:pPr>
        <w:pStyle w:val="20"/>
        <w:tabs>
          <w:tab w:val="left" w:pos="400"/>
          <w:tab w:val="right" w:leader="dot" w:pos="8296"/>
        </w:tabs>
        <w:spacing w:before="156" w:after="156"/>
        <w:rPr>
          <w:rFonts w:asciiTheme="minorHAnsi" w:hAnsiTheme="minorHAnsi" w:eastAsiaTheme="minorEastAsia" w:cstheme="minorBidi"/>
          <w:b w:val="0"/>
          <w:color w:val="auto"/>
          <w:sz w:val="21"/>
          <w:szCs w:val="22"/>
        </w:rPr>
      </w:pPr>
      <w:r>
        <w:rPr>
          <w:color w:val="auto"/>
        </w:rPr>
        <w:fldChar w:fldCharType="begin"/>
      </w:r>
      <w:r>
        <w:rPr>
          <w:color w:val="auto"/>
        </w:rPr>
        <w:instrText xml:space="preserve"> HYPERLINK \l "_Toc534737259" </w:instrText>
      </w:r>
      <w:r>
        <w:rPr>
          <w:color w:val="auto"/>
        </w:rPr>
        <w:fldChar w:fldCharType="separate"/>
      </w:r>
      <w:r>
        <w:rPr>
          <w:rStyle w:val="31"/>
          <w:color w:val="auto"/>
        </w:rPr>
        <w:t>3</w:t>
      </w:r>
      <w:r>
        <w:rPr>
          <w:rFonts w:asciiTheme="minorHAnsi" w:hAnsiTheme="minorHAnsi" w:eastAsiaTheme="minorEastAsia" w:cstheme="minorBidi"/>
          <w:b w:val="0"/>
          <w:color w:val="auto"/>
          <w:sz w:val="21"/>
          <w:szCs w:val="22"/>
        </w:rPr>
        <w:tab/>
      </w:r>
      <w:r>
        <w:rPr>
          <w:rStyle w:val="31"/>
          <w:rFonts w:hint="eastAsia"/>
          <w:color w:val="auto"/>
        </w:rPr>
        <w:t>接口规范</w:t>
      </w:r>
      <w:r>
        <w:rPr>
          <w:color w:val="auto"/>
        </w:rPr>
        <w:tab/>
      </w:r>
      <w:r>
        <w:rPr>
          <w:color w:val="auto"/>
        </w:rPr>
        <w:fldChar w:fldCharType="begin"/>
      </w:r>
      <w:r>
        <w:rPr>
          <w:color w:val="auto"/>
        </w:rPr>
        <w:instrText xml:space="preserve"> PAGEREF _Toc534737259 \h </w:instrText>
      </w:r>
      <w:r>
        <w:rPr>
          <w:color w:val="auto"/>
        </w:rPr>
        <w:fldChar w:fldCharType="separate"/>
      </w:r>
      <w:r>
        <w:rPr>
          <w:color w:val="auto"/>
        </w:rPr>
        <w:t>7</w:t>
      </w:r>
      <w:r>
        <w:rPr>
          <w:color w:val="auto"/>
        </w:rPr>
        <w:fldChar w:fldCharType="end"/>
      </w:r>
      <w:r>
        <w:rPr>
          <w:color w:val="auto"/>
        </w:rPr>
        <w:fldChar w:fldCharType="end"/>
      </w:r>
    </w:p>
    <w:p>
      <w:pPr>
        <w:pStyle w:val="23"/>
        <w:tabs>
          <w:tab w:val="left" w:pos="2100"/>
          <w:tab w:val="right" w:leader="dot" w:pos="8296"/>
        </w:tabs>
        <w:ind w:left="420"/>
        <w:rPr>
          <w:rFonts w:asciiTheme="minorHAnsi" w:hAnsiTheme="minorHAnsi" w:eastAsiaTheme="minorEastAsia" w:cstheme="minorBidi"/>
          <w:color w:val="auto"/>
          <w:szCs w:val="22"/>
        </w:rPr>
      </w:pPr>
      <w:r>
        <w:rPr>
          <w:color w:val="auto"/>
        </w:rPr>
        <w:fldChar w:fldCharType="begin"/>
      </w:r>
      <w:r>
        <w:rPr>
          <w:color w:val="auto"/>
        </w:rPr>
        <w:instrText xml:space="preserve"> HYPERLINK \l "_Toc534737260" </w:instrText>
      </w:r>
      <w:r>
        <w:rPr>
          <w:color w:val="auto"/>
        </w:rPr>
        <w:fldChar w:fldCharType="separate"/>
      </w:r>
      <w:r>
        <w:rPr>
          <w:rStyle w:val="31"/>
          <w:color w:val="auto"/>
        </w:rPr>
        <w:t>3.1</w:t>
      </w:r>
      <w:r>
        <w:rPr>
          <w:rFonts w:asciiTheme="minorHAnsi" w:hAnsiTheme="minorHAnsi" w:eastAsiaTheme="minorEastAsia" w:cstheme="minorBidi"/>
          <w:color w:val="auto"/>
          <w:szCs w:val="22"/>
        </w:rPr>
        <w:tab/>
      </w:r>
      <w:r>
        <w:rPr>
          <w:rStyle w:val="31"/>
          <w:rFonts w:hint="eastAsia"/>
          <w:color w:val="auto"/>
        </w:rPr>
        <w:t>单点登录接口</w:t>
      </w:r>
      <w:r>
        <w:rPr>
          <w:color w:val="auto"/>
        </w:rPr>
        <w:tab/>
      </w:r>
      <w:r>
        <w:rPr>
          <w:color w:val="auto"/>
        </w:rPr>
        <w:fldChar w:fldCharType="begin"/>
      </w:r>
      <w:r>
        <w:rPr>
          <w:color w:val="auto"/>
        </w:rPr>
        <w:instrText xml:space="preserve"> PAGEREF _Toc534737260 \h </w:instrText>
      </w:r>
      <w:r>
        <w:rPr>
          <w:color w:val="auto"/>
        </w:rPr>
        <w:fldChar w:fldCharType="separate"/>
      </w:r>
      <w:r>
        <w:rPr>
          <w:color w:val="auto"/>
        </w:rPr>
        <w:t>7</w:t>
      </w:r>
      <w:r>
        <w:rPr>
          <w:color w:val="auto"/>
        </w:rPr>
        <w:fldChar w:fldCharType="end"/>
      </w:r>
      <w:r>
        <w:rPr>
          <w:color w:val="auto"/>
        </w:rPr>
        <w:fldChar w:fldCharType="end"/>
      </w:r>
    </w:p>
    <w:p>
      <w:pPr>
        <w:pStyle w:val="15"/>
        <w:tabs>
          <w:tab w:val="left" w:pos="2100"/>
          <w:tab w:val="right" w:leader="dot" w:pos="8296"/>
        </w:tabs>
        <w:ind w:left="840"/>
        <w:rPr>
          <w:rFonts w:asciiTheme="minorHAnsi" w:hAnsiTheme="minorHAnsi" w:eastAsiaTheme="minorEastAsia" w:cstheme="minorBidi"/>
          <w:color w:val="auto"/>
          <w:szCs w:val="22"/>
        </w:rPr>
      </w:pPr>
      <w:r>
        <w:rPr>
          <w:color w:val="auto"/>
        </w:rPr>
        <w:fldChar w:fldCharType="begin"/>
      </w:r>
      <w:r>
        <w:rPr>
          <w:color w:val="auto"/>
        </w:rPr>
        <w:instrText xml:space="preserve"> HYPERLINK \l "_Toc534737261" </w:instrText>
      </w:r>
      <w:r>
        <w:rPr>
          <w:color w:val="auto"/>
        </w:rPr>
        <w:fldChar w:fldCharType="separate"/>
      </w:r>
      <w:r>
        <w:rPr>
          <w:rStyle w:val="31"/>
          <w:color w:val="auto"/>
        </w:rPr>
        <w:t>3.1.1</w:t>
      </w:r>
      <w:r>
        <w:rPr>
          <w:rFonts w:asciiTheme="minorHAnsi" w:hAnsiTheme="minorHAnsi" w:eastAsiaTheme="minorEastAsia" w:cstheme="minorBidi"/>
          <w:color w:val="auto"/>
          <w:szCs w:val="22"/>
        </w:rPr>
        <w:tab/>
      </w:r>
      <w:r>
        <w:rPr>
          <w:rStyle w:val="31"/>
          <w:rFonts w:hint="eastAsia"/>
          <w:color w:val="auto"/>
        </w:rPr>
        <w:t>第三方平台单点登录到内容平台</w:t>
      </w:r>
      <w:r>
        <w:rPr>
          <w:color w:val="auto"/>
        </w:rPr>
        <w:tab/>
      </w:r>
      <w:r>
        <w:rPr>
          <w:color w:val="auto"/>
        </w:rPr>
        <w:fldChar w:fldCharType="begin"/>
      </w:r>
      <w:r>
        <w:rPr>
          <w:color w:val="auto"/>
        </w:rPr>
        <w:instrText xml:space="preserve"> PAGEREF _Toc534737261 \h </w:instrText>
      </w:r>
      <w:r>
        <w:rPr>
          <w:color w:val="auto"/>
        </w:rPr>
        <w:fldChar w:fldCharType="separate"/>
      </w:r>
      <w:r>
        <w:rPr>
          <w:color w:val="auto"/>
        </w:rPr>
        <w:t>8</w:t>
      </w:r>
      <w:r>
        <w:rPr>
          <w:color w:val="auto"/>
        </w:rPr>
        <w:fldChar w:fldCharType="end"/>
      </w:r>
      <w:r>
        <w:rPr>
          <w:color w:val="auto"/>
        </w:rPr>
        <w:fldChar w:fldCharType="end"/>
      </w:r>
    </w:p>
    <w:p>
      <w:pPr>
        <w:pStyle w:val="15"/>
        <w:tabs>
          <w:tab w:val="left" w:pos="2100"/>
          <w:tab w:val="right" w:leader="dot" w:pos="8296"/>
        </w:tabs>
        <w:ind w:left="840"/>
        <w:rPr>
          <w:rFonts w:asciiTheme="minorHAnsi" w:hAnsiTheme="minorHAnsi" w:eastAsiaTheme="minorEastAsia" w:cstheme="minorBidi"/>
          <w:color w:val="auto"/>
          <w:szCs w:val="22"/>
        </w:rPr>
      </w:pPr>
      <w:r>
        <w:rPr>
          <w:color w:val="auto"/>
        </w:rPr>
        <w:fldChar w:fldCharType="begin"/>
      </w:r>
      <w:r>
        <w:rPr>
          <w:color w:val="auto"/>
        </w:rPr>
        <w:instrText xml:space="preserve"> HYPERLINK \l "_Toc534737262" </w:instrText>
      </w:r>
      <w:r>
        <w:rPr>
          <w:color w:val="auto"/>
        </w:rPr>
        <w:fldChar w:fldCharType="separate"/>
      </w:r>
      <w:r>
        <w:rPr>
          <w:rStyle w:val="31"/>
          <w:color w:val="auto"/>
        </w:rPr>
        <w:t>3.1.2</w:t>
      </w:r>
      <w:r>
        <w:rPr>
          <w:rFonts w:asciiTheme="minorHAnsi" w:hAnsiTheme="minorHAnsi" w:eastAsiaTheme="minorEastAsia" w:cstheme="minorBidi"/>
          <w:color w:val="auto"/>
          <w:szCs w:val="22"/>
        </w:rPr>
        <w:tab/>
      </w:r>
      <w:r>
        <w:rPr>
          <w:rStyle w:val="31"/>
          <w:rFonts w:hint="eastAsia"/>
          <w:color w:val="auto"/>
        </w:rPr>
        <w:t>内容平台单点登录到第三方平台</w:t>
      </w:r>
      <w:r>
        <w:rPr>
          <w:color w:val="auto"/>
        </w:rPr>
        <w:tab/>
      </w:r>
      <w:r>
        <w:rPr>
          <w:color w:val="auto"/>
        </w:rPr>
        <w:fldChar w:fldCharType="begin"/>
      </w:r>
      <w:r>
        <w:rPr>
          <w:color w:val="auto"/>
        </w:rPr>
        <w:instrText xml:space="preserve"> PAGEREF _Toc534737262 \h </w:instrText>
      </w:r>
      <w:r>
        <w:rPr>
          <w:color w:val="auto"/>
        </w:rPr>
        <w:fldChar w:fldCharType="separate"/>
      </w:r>
      <w:r>
        <w:rPr>
          <w:color w:val="auto"/>
        </w:rPr>
        <w:t>11</w:t>
      </w:r>
      <w:r>
        <w:rPr>
          <w:color w:val="auto"/>
        </w:rPr>
        <w:fldChar w:fldCharType="end"/>
      </w:r>
      <w:r>
        <w:rPr>
          <w:color w:val="auto"/>
        </w:rPr>
        <w:fldChar w:fldCharType="end"/>
      </w:r>
    </w:p>
    <w:p>
      <w:pPr>
        <w:pStyle w:val="23"/>
        <w:tabs>
          <w:tab w:val="left" w:pos="2100"/>
          <w:tab w:val="right" w:leader="dot" w:pos="8296"/>
        </w:tabs>
        <w:ind w:left="420"/>
        <w:rPr>
          <w:rFonts w:asciiTheme="minorHAnsi" w:hAnsiTheme="minorHAnsi" w:eastAsiaTheme="minorEastAsia" w:cstheme="minorBidi"/>
          <w:color w:val="auto"/>
          <w:szCs w:val="22"/>
        </w:rPr>
      </w:pPr>
      <w:r>
        <w:rPr>
          <w:color w:val="auto"/>
        </w:rPr>
        <w:fldChar w:fldCharType="begin"/>
      </w:r>
      <w:r>
        <w:rPr>
          <w:color w:val="auto"/>
        </w:rPr>
        <w:instrText xml:space="preserve"> HYPERLINK \l "_Toc534737269" </w:instrText>
      </w:r>
      <w:r>
        <w:rPr>
          <w:color w:val="auto"/>
        </w:rPr>
        <w:fldChar w:fldCharType="separate"/>
      </w:r>
      <w:r>
        <w:rPr>
          <w:rStyle w:val="31"/>
          <w:color w:val="auto"/>
        </w:rPr>
        <w:t>3.</w:t>
      </w:r>
      <w:r>
        <w:rPr>
          <w:rStyle w:val="31"/>
          <w:rFonts w:hint="eastAsia"/>
          <w:color w:val="auto"/>
        </w:rPr>
        <w:t>2</w:t>
      </w:r>
      <w:r>
        <w:rPr>
          <w:rFonts w:asciiTheme="minorHAnsi" w:hAnsiTheme="minorHAnsi" w:eastAsiaTheme="minorEastAsia" w:cstheme="minorBidi"/>
          <w:color w:val="auto"/>
          <w:szCs w:val="22"/>
        </w:rPr>
        <w:tab/>
      </w:r>
      <w:r>
        <w:rPr>
          <w:rStyle w:val="31"/>
          <w:rFonts w:hint="eastAsia"/>
          <w:color w:val="auto"/>
        </w:rPr>
        <w:t>手机号查询会员类型接口</w:t>
      </w:r>
      <w:r>
        <w:rPr>
          <w:color w:val="auto"/>
        </w:rPr>
        <w:tab/>
      </w:r>
      <w:r>
        <w:rPr>
          <w:color w:val="auto"/>
        </w:rPr>
        <w:fldChar w:fldCharType="begin"/>
      </w:r>
      <w:r>
        <w:rPr>
          <w:color w:val="auto"/>
        </w:rPr>
        <w:instrText xml:space="preserve"> PAGEREF _Toc534737269 \h </w:instrText>
      </w:r>
      <w:r>
        <w:rPr>
          <w:color w:val="auto"/>
        </w:rPr>
        <w:fldChar w:fldCharType="separate"/>
      </w:r>
      <w:r>
        <w:rPr>
          <w:color w:val="auto"/>
        </w:rPr>
        <w:t>15</w:t>
      </w:r>
      <w:r>
        <w:rPr>
          <w:color w:val="auto"/>
        </w:rPr>
        <w:fldChar w:fldCharType="end"/>
      </w:r>
      <w:r>
        <w:rPr>
          <w:color w:val="auto"/>
        </w:rPr>
        <w:fldChar w:fldCharType="end"/>
      </w:r>
    </w:p>
    <w:p>
      <w:pPr>
        <w:pStyle w:val="15"/>
        <w:tabs>
          <w:tab w:val="left" w:pos="2100"/>
          <w:tab w:val="right" w:leader="dot" w:pos="8296"/>
        </w:tabs>
        <w:ind w:left="840"/>
        <w:rPr>
          <w:rFonts w:asciiTheme="minorHAnsi" w:hAnsiTheme="minorHAnsi" w:eastAsiaTheme="minorEastAsia" w:cstheme="minorBidi"/>
          <w:color w:val="auto"/>
          <w:szCs w:val="22"/>
        </w:rPr>
      </w:pPr>
      <w:r>
        <w:rPr>
          <w:color w:val="auto"/>
        </w:rPr>
        <w:fldChar w:fldCharType="begin"/>
      </w:r>
      <w:r>
        <w:rPr>
          <w:color w:val="auto"/>
        </w:rPr>
        <w:instrText xml:space="preserve"> HYPERLINK \l "_Toc534737270" </w:instrText>
      </w:r>
      <w:r>
        <w:rPr>
          <w:color w:val="auto"/>
        </w:rPr>
        <w:fldChar w:fldCharType="separate"/>
      </w:r>
      <w:r>
        <w:rPr>
          <w:rStyle w:val="31"/>
          <w:color w:val="auto"/>
        </w:rPr>
        <w:t>3.</w:t>
      </w:r>
      <w:r>
        <w:rPr>
          <w:rStyle w:val="31"/>
          <w:rFonts w:hint="eastAsia"/>
          <w:color w:val="auto"/>
        </w:rPr>
        <w:t>2</w:t>
      </w:r>
      <w:r>
        <w:rPr>
          <w:rStyle w:val="31"/>
          <w:color w:val="auto"/>
        </w:rPr>
        <w:t>.1</w:t>
      </w:r>
      <w:r>
        <w:rPr>
          <w:rFonts w:asciiTheme="minorHAnsi" w:hAnsiTheme="minorHAnsi" w:eastAsiaTheme="minorEastAsia" w:cstheme="minorBidi"/>
          <w:color w:val="auto"/>
          <w:szCs w:val="22"/>
        </w:rPr>
        <w:tab/>
      </w:r>
      <w:r>
        <w:rPr>
          <w:rStyle w:val="31"/>
          <w:rFonts w:hint="eastAsia"/>
          <w:color w:val="auto"/>
        </w:rPr>
        <w:t>业务功能描述</w:t>
      </w:r>
      <w:r>
        <w:rPr>
          <w:color w:val="auto"/>
        </w:rPr>
        <w:tab/>
      </w:r>
      <w:r>
        <w:rPr>
          <w:color w:val="auto"/>
        </w:rPr>
        <w:fldChar w:fldCharType="begin"/>
      </w:r>
      <w:r>
        <w:rPr>
          <w:color w:val="auto"/>
        </w:rPr>
        <w:instrText xml:space="preserve"> PAGEREF _Toc534737270 \h </w:instrText>
      </w:r>
      <w:r>
        <w:rPr>
          <w:color w:val="auto"/>
        </w:rPr>
        <w:fldChar w:fldCharType="separate"/>
      </w:r>
      <w:r>
        <w:rPr>
          <w:color w:val="auto"/>
        </w:rPr>
        <w:t>15</w:t>
      </w:r>
      <w:r>
        <w:rPr>
          <w:color w:val="auto"/>
        </w:rPr>
        <w:fldChar w:fldCharType="end"/>
      </w:r>
      <w:r>
        <w:rPr>
          <w:color w:val="auto"/>
        </w:rPr>
        <w:fldChar w:fldCharType="end"/>
      </w:r>
    </w:p>
    <w:p>
      <w:pPr>
        <w:pStyle w:val="15"/>
        <w:tabs>
          <w:tab w:val="left" w:pos="2100"/>
          <w:tab w:val="right" w:leader="dot" w:pos="8296"/>
        </w:tabs>
        <w:ind w:left="840"/>
        <w:rPr>
          <w:rFonts w:asciiTheme="minorHAnsi" w:hAnsiTheme="minorHAnsi" w:eastAsiaTheme="minorEastAsia" w:cstheme="minorBidi"/>
          <w:color w:val="auto"/>
          <w:szCs w:val="22"/>
        </w:rPr>
      </w:pPr>
      <w:r>
        <w:rPr>
          <w:color w:val="auto"/>
        </w:rPr>
        <w:fldChar w:fldCharType="begin"/>
      </w:r>
      <w:r>
        <w:rPr>
          <w:color w:val="auto"/>
        </w:rPr>
        <w:instrText xml:space="preserve"> HYPERLINK \l "_Toc534737271" </w:instrText>
      </w:r>
      <w:r>
        <w:rPr>
          <w:color w:val="auto"/>
        </w:rPr>
        <w:fldChar w:fldCharType="separate"/>
      </w:r>
      <w:r>
        <w:rPr>
          <w:rStyle w:val="31"/>
          <w:color w:val="auto"/>
        </w:rPr>
        <w:t>3.</w:t>
      </w:r>
      <w:r>
        <w:rPr>
          <w:rStyle w:val="31"/>
          <w:rFonts w:hint="eastAsia"/>
          <w:color w:val="auto"/>
        </w:rPr>
        <w:t>2</w:t>
      </w:r>
      <w:r>
        <w:rPr>
          <w:rStyle w:val="31"/>
          <w:color w:val="auto"/>
        </w:rPr>
        <w:t>.2</w:t>
      </w:r>
      <w:r>
        <w:rPr>
          <w:rFonts w:asciiTheme="minorHAnsi" w:hAnsiTheme="minorHAnsi" w:eastAsiaTheme="minorEastAsia" w:cstheme="minorBidi"/>
          <w:color w:val="auto"/>
          <w:szCs w:val="22"/>
        </w:rPr>
        <w:tab/>
      </w:r>
      <w:r>
        <w:rPr>
          <w:rStyle w:val="31"/>
          <w:rFonts w:hint="eastAsia"/>
          <w:color w:val="auto"/>
        </w:rPr>
        <w:t>接口协议</w:t>
      </w:r>
      <w:r>
        <w:rPr>
          <w:color w:val="auto"/>
        </w:rPr>
        <w:tab/>
      </w:r>
      <w:r>
        <w:rPr>
          <w:color w:val="auto"/>
        </w:rPr>
        <w:fldChar w:fldCharType="begin"/>
      </w:r>
      <w:r>
        <w:rPr>
          <w:color w:val="auto"/>
        </w:rPr>
        <w:instrText xml:space="preserve"> PAGEREF _Toc534737271 \h </w:instrText>
      </w:r>
      <w:r>
        <w:rPr>
          <w:color w:val="auto"/>
        </w:rPr>
        <w:fldChar w:fldCharType="separate"/>
      </w:r>
      <w:r>
        <w:rPr>
          <w:color w:val="auto"/>
        </w:rPr>
        <w:t>16</w:t>
      </w:r>
      <w:r>
        <w:rPr>
          <w:color w:val="auto"/>
        </w:rPr>
        <w:fldChar w:fldCharType="end"/>
      </w:r>
      <w:r>
        <w:rPr>
          <w:color w:val="auto"/>
        </w:rPr>
        <w:fldChar w:fldCharType="end"/>
      </w:r>
    </w:p>
    <w:p>
      <w:pPr>
        <w:pStyle w:val="20"/>
        <w:tabs>
          <w:tab w:val="left" w:pos="400"/>
          <w:tab w:val="right" w:leader="dot" w:pos="8296"/>
        </w:tabs>
        <w:spacing w:before="156" w:after="156"/>
        <w:rPr>
          <w:rFonts w:asciiTheme="minorHAnsi" w:hAnsiTheme="minorHAnsi" w:eastAsiaTheme="minorEastAsia" w:cstheme="minorBidi"/>
          <w:b w:val="0"/>
          <w:color w:val="auto"/>
          <w:sz w:val="21"/>
          <w:szCs w:val="22"/>
        </w:rPr>
      </w:pPr>
      <w:r>
        <w:rPr>
          <w:color w:val="auto"/>
        </w:rPr>
        <w:fldChar w:fldCharType="begin"/>
      </w:r>
      <w:r>
        <w:rPr>
          <w:color w:val="auto"/>
        </w:rPr>
        <w:instrText xml:space="preserve"> HYPERLINK \l "_Toc534737276" </w:instrText>
      </w:r>
      <w:r>
        <w:rPr>
          <w:color w:val="auto"/>
        </w:rPr>
        <w:fldChar w:fldCharType="separate"/>
      </w:r>
      <w:r>
        <w:rPr>
          <w:rStyle w:val="31"/>
          <w:color w:val="auto"/>
        </w:rPr>
        <w:t>4</w:t>
      </w:r>
      <w:r>
        <w:rPr>
          <w:rFonts w:asciiTheme="minorHAnsi" w:hAnsiTheme="minorHAnsi" w:eastAsiaTheme="minorEastAsia" w:cstheme="minorBidi"/>
          <w:b w:val="0"/>
          <w:color w:val="auto"/>
          <w:sz w:val="21"/>
          <w:szCs w:val="22"/>
        </w:rPr>
        <w:tab/>
      </w:r>
      <w:r>
        <w:rPr>
          <w:rStyle w:val="31"/>
          <w:rFonts w:hint="eastAsia"/>
          <w:color w:val="auto"/>
        </w:rPr>
        <w:t>附录</w:t>
      </w:r>
      <w:r>
        <w:rPr>
          <w:color w:val="auto"/>
        </w:rPr>
        <w:tab/>
      </w:r>
      <w:r>
        <w:rPr>
          <w:color w:val="auto"/>
        </w:rPr>
        <w:fldChar w:fldCharType="begin"/>
      </w:r>
      <w:r>
        <w:rPr>
          <w:color w:val="auto"/>
        </w:rPr>
        <w:instrText xml:space="preserve"> PAGEREF _Toc534737276 \h </w:instrText>
      </w:r>
      <w:r>
        <w:rPr>
          <w:color w:val="auto"/>
        </w:rPr>
        <w:fldChar w:fldCharType="separate"/>
      </w:r>
      <w:r>
        <w:rPr>
          <w:color w:val="auto"/>
        </w:rPr>
        <w:t>19</w:t>
      </w:r>
      <w:r>
        <w:rPr>
          <w:color w:val="auto"/>
        </w:rPr>
        <w:fldChar w:fldCharType="end"/>
      </w:r>
      <w:r>
        <w:rPr>
          <w:color w:val="auto"/>
        </w:rPr>
        <w:fldChar w:fldCharType="end"/>
      </w:r>
    </w:p>
    <w:p>
      <w:pPr>
        <w:pStyle w:val="23"/>
        <w:tabs>
          <w:tab w:val="left" w:pos="2100"/>
          <w:tab w:val="right" w:leader="dot" w:pos="8296"/>
        </w:tabs>
        <w:ind w:left="420"/>
        <w:rPr>
          <w:rFonts w:asciiTheme="minorHAnsi" w:hAnsiTheme="minorHAnsi" w:eastAsiaTheme="minorEastAsia" w:cstheme="minorBidi"/>
          <w:color w:val="auto"/>
          <w:szCs w:val="22"/>
        </w:rPr>
      </w:pPr>
      <w:r>
        <w:rPr>
          <w:color w:val="auto"/>
        </w:rPr>
        <w:fldChar w:fldCharType="begin"/>
      </w:r>
      <w:r>
        <w:rPr>
          <w:color w:val="auto"/>
        </w:rPr>
        <w:instrText xml:space="preserve"> HYPERLINK \l "_Toc534737277" </w:instrText>
      </w:r>
      <w:r>
        <w:rPr>
          <w:color w:val="auto"/>
        </w:rPr>
        <w:fldChar w:fldCharType="separate"/>
      </w:r>
      <w:r>
        <w:rPr>
          <w:rStyle w:val="31"/>
          <w:color w:val="auto"/>
        </w:rPr>
        <w:t>4.1</w:t>
      </w:r>
      <w:r>
        <w:rPr>
          <w:rFonts w:asciiTheme="minorHAnsi" w:hAnsiTheme="minorHAnsi" w:eastAsiaTheme="minorEastAsia" w:cstheme="minorBidi"/>
          <w:color w:val="auto"/>
          <w:szCs w:val="22"/>
        </w:rPr>
        <w:tab/>
      </w:r>
      <w:r>
        <w:rPr>
          <w:rStyle w:val="31"/>
          <w:rFonts w:hint="eastAsia"/>
          <w:color w:val="auto"/>
        </w:rPr>
        <w:t>返回值的统一定义</w:t>
      </w:r>
      <w:r>
        <w:rPr>
          <w:color w:val="auto"/>
        </w:rPr>
        <w:tab/>
      </w:r>
      <w:r>
        <w:rPr>
          <w:color w:val="auto"/>
        </w:rPr>
        <w:fldChar w:fldCharType="begin"/>
      </w:r>
      <w:r>
        <w:rPr>
          <w:color w:val="auto"/>
        </w:rPr>
        <w:instrText xml:space="preserve"> PAGEREF _Toc534737277 \h </w:instrText>
      </w:r>
      <w:r>
        <w:rPr>
          <w:color w:val="auto"/>
        </w:rPr>
        <w:fldChar w:fldCharType="separate"/>
      </w:r>
      <w:r>
        <w:rPr>
          <w:color w:val="auto"/>
        </w:rPr>
        <w:t>19</w:t>
      </w:r>
      <w:r>
        <w:rPr>
          <w:color w:val="auto"/>
        </w:rPr>
        <w:fldChar w:fldCharType="end"/>
      </w:r>
      <w:r>
        <w:rPr>
          <w:color w:val="auto"/>
        </w:rPr>
        <w:fldChar w:fldCharType="end"/>
      </w:r>
    </w:p>
    <w:p>
      <w:pPr>
        <w:pStyle w:val="23"/>
        <w:tabs>
          <w:tab w:val="left" w:pos="2100"/>
          <w:tab w:val="right" w:leader="dot" w:pos="8296"/>
        </w:tabs>
        <w:ind w:left="420"/>
        <w:rPr>
          <w:rFonts w:asciiTheme="minorHAnsi" w:hAnsiTheme="minorHAnsi" w:eastAsiaTheme="minorEastAsia" w:cstheme="minorBidi"/>
          <w:color w:val="auto"/>
          <w:szCs w:val="22"/>
        </w:rPr>
      </w:pPr>
      <w:r>
        <w:rPr>
          <w:color w:val="auto"/>
        </w:rPr>
        <w:fldChar w:fldCharType="begin"/>
      </w:r>
      <w:r>
        <w:rPr>
          <w:color w:val="auto"/>
        </w:rPr>
        <w:instrText xml:space="preserve"> HYPERLINK \l "_Toc534737278" </w:instrText>
      </w:r>
      <w:r>
        <w:rPr>
          <w:color w:val="auto"/>
        </w:rPr>
        <w:fldChar w:fldCharType="separate"/>
      </w:r>
      <w:r>
        <w:rPr>
          <w:rStyle w:val="31"/>
          <w:color w:val="auto"/>
        </w:rPr>
        <w:t>4.2</w:t>
      </w:r>
      <w:r>
        <w:rPr>
          <w:rFonts w:asciiTheme="minorHAnsi" w:hAnsiTheme="minorHAnsi" w:eastAsiaTheme="minorEastAsia" w:cstheme="minorBidi"/>
          <w:color w:val="auto"/>
          <w:szCs w:val="22"/>
        </w:rPr>
        <w:tab/>
      </w:r>
      <w:r>
        <w:rPr>
          <w:rStyle w:val="31"/>
          <w:color w:val="auto"/>
        </w:rPr>
        <w:t>portalType</w:t>
      </w:r>
      <w:r>
        <w:rPr>
          <w:rStyle w:val="31"/>
          <w:rFonts w:hint="eastAsia"/>
          <w:color w:val="auto"/>
        </w:rPr>
        <w:t>类型定义</w:t>
      </w:r>
      <w:r>
        <w:rPr>
          <w:color w:val="auto"/>
        </w:rPr>
        <w:tab/>
      </w:r>
      <w:r>
        <w:rPr>
          <w:color w:val="auto"/>
        </w:rPr>
        <w:fldChar w:fldCharType="begin"/>
      </w:r>
      <w:r>
        <w:rPr>
          <w:color w:val="auto"/>
        </w:rPr>
        <w:instrText xml:space="preserve"> PAGEREF _Toc534737278 \h </w:instrText>
      </w:r>
      <w:r>
        <w:rPr>
          <w:color w:val="auto"/>
        </w:rPr>
        <w:fldChar w:fldCharType="separate"/>
      </w:r>
      <w:r>
        <w:rPr>
          <w:color w:val="auto"/>
        </w:rPr>
        <w:t>20</w:t>
      </w:r>
      <w:r>
        <w:rPr>
          <w:color w:val="auto"/>
        </w:rPr>
        <w:fldChar w:fldCharType="end"/>
      </w:r>
      <w:r>
        <w:rPr>
          <w:color w:val="auto"/>
        </w:rPr>
        <w:fldChar w:fldCharType="end"/>
      </w:r>
    </w:p>
    <w:p>
      <w:pPr>
        <w:rPr>
          <w:rFonts w:ascii="Times" w:hAnsi="Times"/>
          <w:b/>
          <w:color w:val="auto"/>
        </w:rPr>
      </w:pPr>
      <w:r>
        <w:rPr>
          <w:rFonts w:ascii="Times" w:hAnsi="Times"/>
          <w:b/>
          <w:color w:val="auto"/>
        </w:rPr>
        <w:fldChar w:fldCharType="end"/>
      </w:r>
      <w:r>
        <w:rPr>
          <w:rFonts w:ascii="Times" w:hAnsi="Times"/>
          <w:b/>
          <w:color w:val="auto"/>
        </w:rPr>
        <w:br w:type="page"/>
      </w:r>
      <w:bookmarkEnd w:id="2"/>
      <w:bookmarkEnd w:id="3"/>
      <w:bookmarkEnd w:id="4"/>
      <w:bookmarkEnd w:id="5"/>
    </w:p>
    <w:p>
      <w:pPr>
        <w:pStyle w:val="2"/>
        <w:tabs>
          <w:tab w:val="clear" w:pos="716"/>
        </w:tabs>
        <w:spacing w:before="100" w:beforeAutospacing="1" w:after="100" w:afterAutospacing="1" w:line="480" w:lineRule="auto"/>
        <w:ind w:left="0" w:firstLine="0"/>
        <w:jc w:val="left"/>
        <w:rPr>
          <w:color w:val="auto"/>
        </w:rPr>
      </w:pPr>
      <w:bookmarkStart w:id="6" w:name="_Toc534737245"/>
      <w:bookmarkStart w:id="7" w:name="_Toc140123296"/>
      <w:r>
        <w:rPr>
          <w:rFonts w:hint="eastAsia"/>
          <w:color w:val="auto"/>
        </w:rPr>
        <w:t>简介</w:t>
      </w:r>
      <w:bookmarkEnd w:id="6"/>
      <w:bookmarkEnd w:id="7"/>
    </w:p>
    <w:p>
      <w:pPr>
        <w:pStyle w:val="3"/>
        <w:tabs>
          <w:tab w:val="clear" w:pos="576"/>
        </w:tabs>
        <w:spacing w:before="100" w:beforeAutospacing="1" w:after="100" w:afterAutospacing="1" w:line="240" w:lineRule="auto"/>
        <w:ind w:left="0" w:firstLine="0"/>
        <w:rPr>
          <w:color w:val="auto"/>
        </w:rPr>
      </w:pPr>
      <w:bookmarkStart w:id="8" w:name="_Toc534737246"/>
      <w:r>
        <w:rPr>
          <w:rFonts w:hint="eastAsia"/>
          <w:color w:val="auto"/>
        </w:rPr>
        <w:t>文档说明</w:t>
      </w:r>
      <w:bookmarkEnd w:id="8"/>
    </w:p>
    <w:p>
      <w:pPr>
        <w:ind w:firstLine="420"/>
        <w:rPr>
          <w:color w:val="auto"/>
        </w:rPr>
      </w:pPr>
      <w:r>
        <w:rPr>
          <w:rFonts w:hint="eastAsia"/>
          <w:color w:val="auto"/>
        </w:rPr>
        <w:t>本文档描述山东数据产品及内容客户传播平台对外部提供的开放接口，用来指导山东数据产品及内容客户传播平台与外部合作方系统统的顺利对接。请相关技术人员详细阅读本手册。</w:t>
      </w:r>
    </w:p>
    <w:p>
      <w:pPr>
        <w:ind w:firstLine="420"/>
        <w:rPr>
          <w:color w:val="auto"/>
        </w:rPr>
      </w:pPr>
      <w:r>
        <w:rPr>
          <w:rFonts w:hint="eastAsia"/>
          <w:color w:val="auto"/>
        </w:rPr>
        <w:t>文中</w:t>
      </w:r>
      <w:r>
        <w:rPr>
          <w:rFonts w:hint="eastAsia"/>
          <w:b/>
          <w:color w:val="auto"/>
        </w:rPr>
        <w:t>黑粗</w:t>
      </w:r>
      <w:r>
        <w:rPr>
          <w:rFonts w:hint="eastAsia"/>
          <w:color w:val="auto"/>
        </w:rPr>
        <w:t>的内容表示要重点注意的内容。</w:t>
      </w:r>
    </w:p>
    <w:p>
      <w:pPr>
        <w:pStyle w:val="3"/>
        <w:tabs>
          <w:tab w:val="clear" w:pos="576"/>
        </w:tabs>
        <w:spacing w:before="100" w:beforeAutospacing="1" w:after="100" w:afterAutospacing="1" w:line="240" w:lineRule="auto"/>
        <w:ind w:left="0" w:firstLine="0"/>
        <w:rPr>
          <w:color w:val="auto"/>
        </w:rPr>
      </w:pPr>
      <w:bookmarkStart w:id="9" w:name="_Toc140123298"/>
      <w:bookmarkStart w:id="10" w:name="_Toc534737247"/>
      <w:r>
        <w:rPr>
          <w:rFonts w:hint="eastAsia"/>
          <w:color w:val="auto"/>
        </w:rPr>
        <w:t>阅读对象</w:t>
      </w:r>
      <w:bookmarkEnd w:id="9"/>
      <w:bookmarkEnd w:id="10"/>
    </w:p>
    <w:p>
      <w:pPr>
        <w:ind w:firstLine="420"/>
        <w:rPr>
          <w:color w:val="auto"/>
        </w:rPr>
      </w:pPr>
      <w:r>
        <w:rPr>
          <w:rFonts w:hint="eastAsia"/>
          <w:color w:val="auto"/>
        </w:rPr>
        <w:t>合作方开发人员</w:t>
      </w:r>
    </w:p>
    <w:p>
      <w:pPr>
        <w:ind w:firstLine="420"/>
        <w:rPr>
          <w:color w:val="auto"/>
        </w:rPr>
      </w:pPr>
      <w:r>
        <w:rPr>
          <w:rFonts w:hint="eastAsia"/>
          <w:color w:val="auto"/>
        </w:rPr>
        <w:t>山东数据产品及内容客户传播平台相关技术人员</w:t>
      </w:r>
    </w:p>
    <w:p>
      <w:pPr>
        <w:pStyle w:val="3"/>
        <w:tabs>
          <w:tab w:val="clear" w:pos="576"/>
        </w:tabs>
        <w:spacing w:before="100" w:beforeAutospacing="1" w:after="100" w:afterAutospacing="1" w:line="240" w:lineRule="auto"/>
        <w:ind w:left="0" w:firstLine="0"/>
        <w:rPr>
          <w:color w:val="auto"/>
        </w:rPr>
      </w:pPr>
      <w:bookmarkStart w:id="11" w:name="_Toc140123299"/>
      <w:bookmarkStart w:id="12" w:name="_Toc534737248"/>
      <w:r>
        <w:rPr>
          <w:rFonts w:hint="eastAsia"/>
          <w:color w:val="auto"/>
        </w:rPr>
        <w:t>定义、首字母缩写词和缩略语</w:t>
      </w:r>
      <w:bookmarkEnd w:id="11"/>
      <w:bookmarkEnd w:id="12"/>
    </w:p>
    <w:p>
      <w:pPr>
        <w:pStyle w:val="4"/>
        <w:keepLines w:val="0"/>
        <w:tabs>
          <w:tab w:val="clear" w:pos="720"/>
        </w:tabs>
        <w:spacing w:before="100" w:beforeAutospacing="1" w:after="100" w:afterAutospacing="1" w:line="240" w:lineRule="auto"/>
        <w:ind w:firstLine="0"/>
        <w:rPr>
          <w:color w:val="auto"/>
        </w:rPr>
      </w:pPr>
      <w:bookmarkStart w:id="13" w:name="_Toc140123300"/>
      <w:bookmarkStart w:id="14" w:name="_Toc534737249"/>
      <w:r>
        <w:rPr>
          <w:rFonts w:hint="eastAsia"/>
          <w:color w:val="auto"/>
        </w:rPr>
        <w:t>缩略语</w:t>
      </w:r>
      <w:bookmarkEnd w:id="13"/>
      <w:bookmarkEnd w:id="14"/>
    </w:p>
    <w:tbl>
      <w:tblPr>
        <w:tblStyle w:val="2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52"/>
        <w:gridCol w:w="2572"/>
        <w:gridCol w:w="1928"/>
        <w:gridCol w:w="2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trPr>
        <w:tc>
          <w:tcPr>
            <w:tcW w:w="1052" w:type="dxa"/>
            <w:shd w:val="clear" w:color="auto" w:fill="C0C0C0"/>
            <w:tcMar>
              <w:top w:w="12" w:type="dxa"/>
              <w:left w:w="12" w:type="dxa"/>
              <w:bottom w:w="0" w:type="dxa"/>
              <w:right w:w="12" w:type="dxa"/>
            </w:tcMar>
            <w:vAlign w:val="center"/>
          </w:tcPr>
          <w:p>
            <w:pPr>
              <w:jc w:val="center"/>
              <w:rPr>
                <w:rFonts w:ascii="宋体" w:hAnsi="宋体"/>
                <w:b/>
                <w:bCs/>
                <w:color w:val="auto"/>
                <w:szCs w:val="28"/>
              </w:rPr>
            </w:pPr>
            <w:r>
              <w:rPr>
                <w:rFonts w:hint="eastAsia"/>
                <w:b/>
                <w:bCs/>
                <w:color w:val="auto"/>
                <w:szCs w:val="28"/>
              </w:rPr>
              <w:t>缩略语</w:t>
            </w:r>
          </w:p>
        </w:tc>
        <w:tc>
          <w:tcPr>
            <w:tcW w:w="2572" w:type="dxa"/>
            <w:shd w:val="clear" w:color="auto" w:fill="C0C0C0"/>
            <w:tcMar>
              <w:top w:w="12" w:type="dxa"/>
              <w:left w:w="12" w:type="dxa"/>
              <w:bottom w:w="0" w:type="dxa"/>
              <w:right w:w="12" w:type="dxa"/>
            </w:tcMar>
            <w:vAlign w:val="center"/>
          </w:tcPr>
          <w:p>
            <w:pPr>
              <w:jc w:val="center"/>
              <w:rPr>
                <w:rFonts w:ascii="宋体" w:hAnsi="宋体"/>
                <w:b/>
                <w:bCs/>
                <w:color w:val="auto"/>
                <w:szCs w:val="28"/>
              </w:rPr>
            </w:pPr>
            <w:r>
              <w:rPr>
                <w:rFonts w:hint="eastAsia"/>
                <w:b/>
                <w:bCs/>
                <w:color w:val="auto"/>
                <w:szCs w:val="28"/>
              </w:rPr>
              <w:t>全</w:t>
            </w:r>
            <w:r>
              <w:rPr>
                <w:b/>
                <w:bCs/>
                <w:color w:val="auto"/>
                <w:szCs w:val="28"/>
              </w:rPr>
              <w:t>称</w:t>
            </w:r>
          </w:p>
        </w:tc>
        <w:tc>
          <w:tcPr>
            <w:tcW w:w="1928" w:type="dxa"/>
            <w:shd w:val="clear" w:color="auto" w:fill="C0C0C0"/>
            <w:tcMar>
              <w:top w:w="12" w:type="dxa"/>
              <w:left w:w="12" w:type="dxa"/>
              <w:bottom w:w="0" w:type="dxa"/>
              <w:right w:w="12" w:type="dxa"/>
            </w:tcMar>
            <w:vAlign w:val="center"/>
          </w:tcPr>
          <w:p>
            <w:pPr>
              <w:jc w:val="center"/>
              <w:rPr>
                <w:rFonts w:ascii="宋体" w:hAnsi="宋体"/>
                <w:b/>
                <w:bCs/>
                <w:color w:val="auto"/>
                <w:szCs w:val="28"/>
              </w:rPr>
            </w:pPr>
            <w:r>
              <w:rPr>
                <w:rFonts w:hint="eastAsia"/>
                <w:b/>
                <w:bCs/>
                <w:color w:val="auto"/>
                <w:szCs w:val="28"/>
              </w:rPr>
              <w:t>中</w:t>
            </w:r>
            <w:r>
              <w:rPr>
                <w:b/>
                <w:bCs/>
                <w:color w:val="auto"/>
                <w:szCs w:val="28"/>
              </w:rPr>
              <w:t>文译名</w:t>
            </w:r>
          </w:p>
        </w:tc>
        <w:tc>
          <w:tcPr>
            <w:tcW w:w="2920" w:type="dxa"/>
            <w:shd w:val="clear" w:color="auto" w:fill="C0C0C0"/>
            <w:tcMar>
              <w:top w:w="12" w:type="dxa"/>
              <w:left w:w="12" w:type="dxa"/>
              <w:bottom w:w="0" w:type="dxa"/>
              <w:right w:w="12" w:type="dxa"/>
            </w:tcMar>
            <w:vAlign w:val="center"/>
          </w:tcPr>
          <w:p>
            <w:pPr>
              <w:jc w:val="center"/>
              <w:rPr>
                <w:rFonts w:ascii="宋体" w:hAnsi="宋体"/>
                <w:b/>
                <w:bCs/>
                <w:color w:val="auto"/>
                <w:szCs w:val="28"/>
              </w:rPr>
            </w:pPr>
            <w:r>
              <w:rPr>
                <w:rFonts w:hint="eastAsia"/>
                <w:b/>
                <w:bCs/>
                <w:color w:val="auto"/>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9" w:hRule="atLeast"/>
        </w:trPr>
        <w:tc>
          <w:tcPr>
            <w:tcW w:w="1052" w:type="dxa"/>
            <w:tcMar>
              <w:top w:w="12" w:type="dxa"/>
              <w:left w:w="12" w:type="dxa"/>
              <w:bottom w:w="0" w:type="dxa"/>
              <w:right w:w="12" w:type="dxa"/>
            </w:tcMar>
            <w:vAlign w:val="center"/>
          </w:tcPr>
          <w:p>
            <w:pPr>
              <w:jc w:val="center"/>
              <w:rPr>
                <w:color w:val="auto"/>
              </w:rPr>
            </w:pPr>
          </w:p>
        </w:tc>
        <w:tc>
          <w:tcPr>
            <w:tcW w:w="2572" w:type="dxa"/>
            <w:tcMar>
              <w:top w:w="12" w:type="dxa"/>
              <w:left w:w="12" w:type="dxa"/>
              <w:bottom w:w="0" w:type="dxa"/>
              <w:right w:w="12" w:type="dxa"/>
            </w:tcMar>
            <w:vAlign w:val="center"/>
          </w:tcPr>
          <w:p>
            <w:pPr>
              <w:jc w:val="center"/>
              <w:rPr>
                <w:color w:val="auto"/>
              </w:rPr>
            </w:pPr>
          </w:p>
        </w:tc>
        <w:tc>
          <w:tcPr>
            <w:tcW w:w="1928" w:type="dxa"/>
            <w:tcMar>
              <w:top w:w="12" w:type="dxa"/>
              <w:left w:w="12" w:type="dxa"/>
              <w:bottom w:w="0" w:type="dxa"/>
              <w:right w:w="12" w:type="dxa"/>
            </w:tcMar>
            <w:vAlign w:val="center"/>
          </w:tcPr>
          <w:p>
            <w:pPr>
              <w:jc w:val="center"/>
              <w:rPr>
                <w:color w:val="auto"/>
              </w:rPr>
            </w:pPr>
          </w:p>
        </w:tc>
        <w:tc>
          <w:tcPr>
            <w:tcW w:w="2920" w:type="dxa"/>
            <w:tcMar>
              <w:top w:w="12" w:type="dxa"/>
              <w:left w:w="12" w:type="dxa"/>
              <w:bottom w:w="0" w:type="dxa"/>
              <w:right w:w="12" w:type="dxa"/>
            </w:tcMar>
            <w:vAlign w:val="center"/>
          </w:tcPr>
          <w:p>
            <w:pPr>
              <w:rPr>
                <w:color w:val="auto"/>
              </w:rPr>
            </w:pPr>
          </w:p>
        </w:tc>
      </w:tr>
    </w:tbl>
    <w:p>
      <w:pPr>
        <w:pStyle w:val="4"/>
        <w:keepLines w:val="0"/>
        <w:tabs>
          <w:tab w:val="clear" w:pos="720"/>
        </w:tabs>
        <w:spacing w:before="100" w:beforeAutospacing="1" w:after="100" w:afterAutospacing="1" w:line="240" w:lineRule="auto"/>
        <w:ind w:firstLine="0"/>
        <w:rPr>
          <w:color w:val="auto"/>
        </w:rPr>
      </w:pPr>
      <w:bookmarkStart w:id="15" w:name="_Toc140123301"/>
      <w:bookmarkStart w:id="16" w:name="_Toc534737250"/>
      <w:r>
        <w:rPr>
          <w:rFonts w:hint="eastAsia"/>
          <w:color w:val="auto"/>
        </w:rPr>
        <w:t>术语定义</w:t>
      </w:r>
      <w:bookmarkEnd w:id="15"/>
      <w:bookmarkEnd w:id="16"/>
    </w:p>
    <w:tbl>
      <w:tblPr>
        <w:tblStyle w:val="27"/>
        <w:tblW w:w="8522" w:type="dxa"/>
        <w:tblInd w:w="0" w:type="dxa"/>
        <w:tblLayout w:type="fixed"/>
        <w:tblCellMar>
          <w:top w:w="0" w:type="dxa"/>
          <w:left w:w="108" w:type="dxa"/>
          <w:bottom w:w="0" w:type="dxa"/>
          <w:right w:w="108" w:type="dxa"/>
        </w:tblCellMar>
      </w:tblPr>
      <w:tblGrid>
        <w:gridCol w:w="4261"/>
        <w:gridCol w:w="4261"/>
      </w:tblGrid>
      <w:tr>
        <w:tblPrEx>
          <w:tblCellMar>
            <w:top w:w="0" w:type="dxa"/>
            <w:left w:w="108" w:type="dxa"/>
            <w:bottom w:w="0" w:type="dxa"/>
            <w:right w:w="108" w:type="dxa"/>
          </w:tblCellMar>
        </w:tblPrEx>
        <w:tc>
          <w:tcPr>
            <w:tcW w:w="4261" w:type="dxa"/>
            <w:shd w:val="clear" w:color="auto" w:fill="C0C0C0"/>
          </w:tcPr>
          <w:p>
            <w:pPr>
              <w:rPr>
                <w:rFonts w:ascii="Arial" w:hAnsi="Arial" w:cs="Arial"/>
                <w:snapToGrid w:val="0"/>
                <w:color w:val="auto"/>
                <w:szCs w:val="21"/>
              </w:rPr>
            </w:pPr>
            <w:r>
              <w:rPr>
                <w:rFonts w:hint="eastAsia" w:ascii="Arial" w:hAnsi="Arial" w:cs="Arial"/>
                <w:snapToGrid w:val="0"/>
                <w:color w:val="auto"/>
                <w:szCs w:val="21"/>
              </w:rPr>
              <w:t>术语</w:t>
            </w:r>
          </w:p>
        </w:tc>
        <w:tc>
          <w:tcPr>
            <w:tcW w:w="4261" w:type="dxa"/>
            <w:shd w:val="clear" w:color="auto" w:fill="C0C0C0"/>
          </w:tcPr>
          <w:p>
            <w:pPr>
              <w:rPr>
                <w:rFonts w:ascii="Arial" w:hAnsi="Arial" w:cs="Arial"/>
                <w:snapToGrid w:val="0"/>
                <w:color w:val="auto"/>
                <w:szCs w:val="21"/>
              </w:rPr>
            </w:pPr>
            <w:r>
              <w:rPr>
                <w:rFonts w:hint="eastAsia" w:ascii="Arial" w:hAnsi="Arial" w:cs="Arial"/>
                <w:snapToGrid w:val="0"/>
                <w:color w:val="auto"/>
                <w:szCs w:val="21"/>
              </w:rPr>
              <w:t>说明</w:t>
            </w:r>
          </w:p>
        </w:tc>
      </w:tr>
    </w:tbl>
    <w:tbl>
      <w:tblPr>
        <w:tblStyle w:val="28"/>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261"/>
        <w:gridCol w:w="426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rPr>
                <w:rFonts w:ascii="Arial" w:hAnsi="Arial" w:cs="Arial"/>
                <w:snapToGrid w:val="0"/>
                <w:color w:val="auto"/>
                <w:szCs w:val="21"/>
              </w:rPr>
            </w:pPr>
          </w:p>
        </w:tc>
        <w:tc>
          <w:tcPr>
            <w:tcW w:w="4261" w:type="dxa"/>
          </w:tcPr>
          <w:p>
            <w:pPr>
              <w:rPr>
                <w:rFonts w:ascii="Arial" w:hAnsi="Arial" w:cs="Arial"/>
                <w:snapToGrid w:val="0"/>
                <w:color w:val="auto"/>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rPr>
                <w:rFonts w:ascii="Arial" w:hAnsi="Arial" w:cs="Arial"/>
                <w:snapToGrid w:val="0"/>
                <w:color w:val="auto"/>
                <w:szCs w:val="21"/>
              </w:rPr>
            </w:pPr>
          </w:p>
        </w:tc>
        <w:tc>
          <w:tcPr>
            <w:tcW w:w="4261" w:type="dxa"/>
          </w:tcPr>
          <w:p>
            <w:pPr>
              <w:rPr>
                <w:rFonts w:ascii="Arial" w:hAnsi="Arial" w:cs="Arial"/>
                <w:snapToGrid w:val="0"/>
                <w:color w:val="auto"/>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rPr>
                <w:rFonts w:ascii="Arial" w:hAnsi="Arial" w:cs="Arial"/>
                <w:snapToGrid w:val="0"/>
                <w:color w:val="auto"/>
                <w:szCs w:val="21"/>
              </w:rPr>
            </w:pPr>
          </w:p>
        </w:tc>
        <w:tc>
          <w:tcPr>
            <w:tcW w:w="4261" w:type="dxa"/>
          </w:tcPr>
          <w:p>
            <w:pPr>
              <w:rPr>
                <w:rFonts w:ascii="Arial" w:hAnsi="Arial" w:cs="Arial"/>
                <w:snapToGrid w:val="0"/>
                <w:color w:val="auto"/>
                <w:szCs w:val="21"/>
              </w:rPr>
            </w:pPr>
          </w:p>
        </w:tc>
      </w:tr>
    </w:tbl>
    <w:p>
      <w:pPr>
        <w:rPr>
          <w:rFonts w:ascii="Arial" w:hAnsi="Arial" w:cs="Arial"/>
          <w:snapToGrid w:val="0"/>
          <w:color w:val="auto"/>
          <w:szCs w:val="21"/>
        </w:rPr>
      </w:pPr>
    </w:p>
    <w:p>
      <w:pPr>
        <w:rPr>
          <w:color w:val="auto"/>
        </w:rPr>
      </w:pPr>
    </w:p>
    <w:p>
      <w:pPr>
        <w:pStyle w:val="3"/>
        <w:tabs>
          <w:tab w:val="clear" w:pos="576"/>
        </w:tabs>
        <w:spacing w:before="100" w:beforeAutospacing="1" w:after="100" w:afterAutospacing="1" w:line="240" w:lineRule="auto"/>
        <w:ind w:left="0" w:firstLine="0"/>
        <w:rPr>
          <w:color w:val="auto"/>
        </w:rPr>
      </w:pPr>
      <w:bookmarkStart w:id="17" w:name="_Toc140123302"/>
      <w:bookmarkStart w:id="18" w:name="_Toc534737251"/>
      <w:r>
        <w:rPr>
          <w:rFonts w:hint="eastAsia"/>
          <w:color w:val="auto"/>
        </w:rPr>
        <w:t>参考资料</w:t>
      </w:r>
      <w:bookmarkEnd w:id="17"/>
      <w:bookmarkEnd w:id="18"/>
    </w:p>
    <w:p>
      <w:pPr>
        <w:rPr>
          <w:color w:val="auto"/>
        </w:rPr>
      </w:pPr>
      <w:r>
        <w:rPr>
          <w:rFonts w:hint="eastAsia"/>
          <w:color w:val="auto"/>
        </w:rPr>
        <w:t>N/A</w:t>
      </w:r>
    </w:p>
    <w:p>
      <w:pPr>
        <w:rPr>
          <w:color w:val="auto"/>
        </w:rPr>
      </w:pPr>
    </w:p>
    <w:p>
      <w:pPr>
        <w:rPr>
          <w:color w:val="auto"/>
        </w:rPr>
      </w:pPr>
    </w:p>
    <w:p>
      <w:pPr>
        <w:pStyle w:val="2"/>
        <w:jc w:val="left"/>
        <w:rPr>
          <w:color w:val="auto"/>
        </w:rPr>
      </w:pPr>
      <w:bookmarkStart w:id="19" w:name="_Toc534737252"/>
      <w:r>
        <w:rPr>
          <w:rFonts w:hint="eastAsia"/>
          <w:color w:val="auto"/>
        </w:rPr>
        <w:t>接口方式</w:t>
      </w:r>
      <w:bookmarkEnd w:id="19"/>
    </w:p>
    <w:p>
      <w:pPr>
        <w:pStyle w:val="3"/>
        <w:tabs>
          <w:tab w:val="clear" w:pos="576"/>
        </w:tabs>
        <w:spacing w:before="100" w:beforeAutospacing="1" w:after="100" w:afterAutospacing="1" w:line="240" w:lineRule="auto"/>
        <w:ind w:left="0" w:firstLine="0"/>
        <w:rPr>
          <w:color w:val="auto"/>
        </w:rPr>
      </w:pPr>
      <w:bookmarkStart w:id="20" w:name="_数字签名"/>
      <w:bookmarkEnd w:id="20"/>
      <w:bookmarkStart w:id="21" w:name="_Toc534737253"/>
      <w:r>
        <w:rPr>
          <w:rFonts w:hint="eastAsia"/>
          <w:color w:val="auto"/>
        </w:rPr>
        <w:t>数字签名</w:t>
      </w:r>
      <w:bookmarkEnd w:id="21"/>
    </w:p>
    <w:p>
      <w:pPr>
        <w:ind w:firstLine="420"/>
        <w:rPr>
          <w:color w:val="auto"/>
        </w:rPr>
      </w:pPr>
      <w:r>
        <w:rPr>
          <w:rFonts w:hint="eastAsia"/>
          <w:color w:val="auto"/>
        </w:rPr>
        <w:t>为保证接口双方在数据传输过程中的数据真实性和完整性，接口请求方需要对数据进行数字签名，接口接收方在接受签名数据后进行签名校验。</w:t>
      </w:r>
    </w:p>
    <w:p>
      <w:pPr>
        <w:pStyle w:val="4"/>
        <w:rPr>
          <w:color w:val="auto"/>
        </w:rPr>
      </w:pPr>
      <w:bookmarkStart w:id="22" w:name="_签名机制"/>
      <w:bookmarkEnd w:id="22"/>
      <w:bookmarkStart w:id="23" w:name="_Toc534737254"/>
      <w:r>
        <w:rPr>
          <w:rFonts w:hint="eastAsia"/>
          <w:color w:val="auto"/>
        </w:rPr>
        <w:t>签名机制</w:t>
      </w:r>
      <w:bookmarkEnd w:id="23"/>
    </w:p>
    <w:p>
      <w:pPr>
        <w:rPr>
          <w:color w:val="auto"/>
        </w:rPr>
      </w:pPr>
      <w:r>
        <w:rPr>
          <w:rFonts w:hint="eastAsia"/>
          <w:color w:val="auto"/>
        </w:rPr>
        <w:t>待签名数据是请求参数按照以下方式组装的字符串：</w:t>
      </w:r>
    </w:p>
    <w:p>
      <w:pPr>
        <w:pStyle w:val="45"/>
        <w:numPr>
          <w:ilvl w:val="0"/>
          <w:numId w:val="2"/>
        </w:numPr>
        <w:ind w:firstLineChars="0"/>
        <w:rPr>
          <w:color w:val="auto"/>
        </w:rPr>
      </w:pPr>
      <w:r>
        <w:rPr>
          <w:rFonts w:hint="eastAsia"/>
          <w:color w:val="auto"/>
        </w:rPr>
        <w:t>请求参数按照参数名的字母升序（字典序）排序</w:t>
      </w:r>
    </w:p>
    <w:p>
      <w:pPr>
        <w:pStyle w:val="45"/>
        <w:numPr>
          <w:ilvl w:val="0"/>
          <w:numId w:val="2"/>
        </w:numPr>
        <w:ind w:firstLineChars="0"/>
        <w:rPr>
          <w:color w:val="auto"/>
        </w:rPr>
      </w:pPr>
      <w:r>
        <w:rPr>
          <w:rFonts w:hint="eastAsia"/>
          <w:color w:val="auto"/>
        </w:rPr>
        <w:t>如果参数的值为空不参与签名</w:t>
      </w:r>
    </w:p>
    <w:p>
      <w:pPr>
        <w:pStyle w:val="45"/>
        <w:numPr>
          <w:ilvl w:val="0"/>
          <w:numId w:val="2"/>
        </w:numPr>
        <w:ind w:firstLineChars="0"/>
        <w:rPr>
          <w:color w:val="auto"/>
        </w:rPr>
      </w:pPr>
      <w:r>
        <w:rPr>
          <w:rFonts w:hint="eastAsia"/>
          <w:color w:val="auto"/>
        </w:rPr>
        <w:t>参数名区分大小写</w:t>
      </w:r>
    </w:p>
    <w:p>
      <w:pPr>
        <w:pStyle w:val="45"/>
        <w:numPr>
          <w:ilvl w:val="0"/>
          <w:numId w:val="2"/>
        </w:numPr>
        <w:ind w:firstLineChars="0"/>
        <w:rPr>
          <w:color w:val="auto"/>
        </w:rPr>
      </w:pPr>
      <w:r>
        <w:rPr>
          <w:rFonts w:hint="eastAsia"/>
          <w:color w:val="auto"/>
        </w:rPr>
        <w:t>所有参数（包括接口URL中的参数，除了sign参数之外）)中非空参数值的参数按照参数名字母升序排序（字典序），使用URL键值对的格式（即key1=value1&amp;key2=value2…）拼接成字符串</w:t>
      </w:r>
    </w:p>
    <w:p>
      <w:pPr>
        <w:rPr>
          <w:color w:val="auto"/>
        </w:rPr>
      </w:pPr>
      <w:r>
        <w:rPr>
          <w:rFonts w:hint="eastAsia"/>
          <w:color w:val="auto"/>
        </w:rPr>
        <w:t>如： 调用某接口需要以下参数：</w:t>
      </w:r>
    </w:p>
    <w:tbl>
      <w:tblPr>
        <w:tblStyle w:val="28"/>
        <w:tblW w:w="833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093"/>
        <w:gridCol w:w="623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2093" w:type="dxa"/>
            <w:shd w:val="clear" w:color="auto" w:fill="A5A5A5" w:themeFill="background1" w:themeFillShade="A6"/>
          </w:tcPr>
          <w:p>
            <w:pPr>
              <w:jc w:val="center"/>
              <w:rPr>
                <w:b/>
                <w:color w:val="auto"/>
              </w:rPr>
            </w:pPr>
            <w:r>
              <w:rPr>
                <w:rFonts w:hint="eastAsia"/>
                <w:b/>
                <w:color w:val="auto"/>
              </w:rPr>
              <w:t>参数名称</w:t>
            </w:r>
          </w:p>
        </w:tc>
        <w:tc>
          <w:tcPr>
            <w:tcW w:w="6237" w:type="dxa"/>
            <w:shd w:val="clear" w:color="auto" w:fill="A5A5A5" w:themeFill="background1" w:themeFillShade="A6"/>
          </w:tcPr>
          <w:p>
            <w:pPr>
              <w:jc w:val="center"/>
              <w:rPr>
                <w:b/>
                <w:color w:val="auto"/>
              </w:rPr>
            </w:pPr>
            <w:r>
              <w:rPr>
                <w:rFonts w:hint="eastAsia"/>
                <w:b/>
                <w:color w:val="auto"/>
              </w:rPr>
              <w:t>参数值</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2093" w:type="dxa"/>
          </w:tcPr>
          <w:p>
            <w:pPr>
              <w:rPr>
                <w:color w:val="auto"/>
              </w:rPr>
            </w:pPr>
            <w:r>
              <w:rPr>
                <w:rFonts w:hint="eastAsia"/>
                <w:color w:val="auto"/>
              </w:rPr>
              <w:t>p</w:t>
            </w:r>
            <w:r>
              <w:rPr>
                <w:color w:val="auto"/>
              </w:rPr>
              <w:t>ortalType</w:t>
            </w:r>
          </w:p>
        </w:tc>
        <w:tc>
          <w:tcPr>
            <w:tcW w:w="6237" w:type="dxa"/>
          </w:tcPr>
          <w:p>
            <w:pPr>
              <w:rPr>
                <w:color w:val="auto"/>
              </w:rPr>
            </w:pPr>
            <w:r>
              <w:rPr>
                <w:rFonts w:hint="eastAsia"/>
                <w:color w:val="auto"/>
              </w:rPr>
              <w:t>WEIXIN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2093" w:type="dxa"/>
          </w:tcPr>
          <w:p>
            <w:pPr>
              <w:rPr>
                <w:color w:val="auto"/>
              </w:rPr>
            </w:pPr>
            <w:r>
              <w:rPr>
                <w:rFonts w:hint="eastAsia"/>
                <w:color w:val="auto"/>
              </w:rPr>
              <w:t>portalID</w:t>
            </w:r>
          </w:p>
        </w:tc>
        <w:tc>
          <w:tcPr>
            <w:tcW w:w="6237" w:type="dxa"/>
          </w:tcPr>
          <w:p>
            <w:pPr>
              <w:rPr>
                <w:color w:val="auto"/>
              </w:rPr>
            </w:pPr>
            <w:r>
              <w:rPr>
                <w:rFonts w:hint="eastAsia"/>
                <w:color w:val="auto"/>
              </w:rPr>
              <w:t>WXYYT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2093" w:type="dxa"/>
          </w:tcPr>
          <w:p>
            <w:pPr>
              <w:rPr>
                <w:color w:val="auto"/>
              </w:rPr>
            </w:pPr>
            <w:r>
              <w:rPr>
                <w:rFonts w:hint="eastAsia"/>
                <w:color w:val="auto"/>
              </w:rPr>
              <w:t>transactionID</w:t>
            </w:r>
          </w:p>
        </w:tc>
        <w:tc>
          <w:tcPr>
            <w:tcW w:w="6237" w:type="dxa"/>
          </w:tcPr>
          <w:p>
            <w:pPr>
              <w:rPr>
                <w:color w:val="auto"/>
              </w:rPr>
            </w:pPr>
            <w:r>
              <w:rPr>
                <w:color w:val="auto"/>
              </w:rPr>
              <w:t>201</w:t>
            </w:r>
            <w:r>
              <w:rPr>
                <w:rFonts w:hint="eastAsia"/>
                <w:color w:val="auto"/>
              </w:rPr>
              <w:t>606</w:t>
            </w:r>
            <w:r>
              <w:rPr>
                <w:color w:val="auto"/>
              </w:rPr>
              <w:t>22</w:t>
            </w:r>
            <w:r>
              <w:rPr>
                <w:rFonts w:hint="eastAsia"/>
                <w:color w:val="auto"/>
              </w:rPr>
              <w:t>11121300065535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2093" w:type="dxa"/>
          </w:tcPr>
          <w:p>
            <w:pPr>
              <w:rPr>
                <w:color w:val="auto"/>
              </w:rPr>
            </w:pPr>
            <w:r>
              <w:rPr>
                <w:color w:val="auto"/>
              </w:rPr>
              <w:t>method</w:t>
            </w:r>
          </w:p>
        </w:tc>
        <w:tc>
          <w:tcPr>
            <w:tcW w:w="6237" w:type="dxa"/>
          </w:tcPr>
          <w:p>
            <w:pPr>
              <w:rPr>
                <w:color w:val="auto"/>
              </w:rPr>
            </w:pPr>
            <w:r>
              <w:rPr>
                <w:rFonts w:hint="eastAsia"/>
                <w:color w:val="auto"/>
              </w:rPr>
              <w:t>getTicket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2093" w:type="dxa"/>
          </w:tcPr>
          <w:p>
            <w:pPr>
              <w:rPr>
                <w:color w:val="auto"/>
              </w:rPr>
            </w:pPr>
            <w:r>
              <w:rPr>
                <w:color w:val="auto"/>
              </w:rPr>
              <w:t>signType</w:t>
            </w:r>
          </w:p>
        </w:tc>
        <w:tc>
          <w:tcPr>
            <w:tcW w:w="6237" w:type="dxa"/>
          </w:tcPr>
          <w:p>
            <w:pPr>
              <w:rPr>
                <w:color w:val="auto"/>
              </w:rPr>
            </w:pPr>
            <w:r>
              <w:rPr>
                <w:rFonts w:hint="eastAsia"/>
                <w:color w:val="auto"/>
              </w:rPr>
              <w:t>MD5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2093" w:type="dxa"/>
          </w:tcPr>
          <w:p>
            <w:pPr>
              <w:rPr>
                <w:color w:val="auto"/>
              </w:rPr>
            </w:pPr>
            <w:r>
              <w:rPr>
                <w:rFonts w:hint="eastAsia"/>
                <w:color w:val="auto"/>
              </w:rPr>
              <w:t>m</w:t>
            </w:r>
            <w:r>
              <w:rPr>
                <w:color w:val="auto"/>
              </w:rPr>
              <w:t>sisdn</w:t>
            </w:r>
          </w:p>
        </w:tc>
        <w:tc>
          <w:tcPr>
            <w:tcW w:w="6237" w:type="dxa"/>
          </w:tcPr>
          <w:p>
            <w:pPr>
              <w:rPr>
                <w:color w:val="auto"/>
              </w:rPr>
            </w:pPr>
            <w:r>
              <w:rPr>
                <w:rFonts w:hint="eastAsia"/>
                <w:color w:val="auto"/>
              </w:rPr>
              <w:t>13588888888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2093" w:type="dxa"/>
          </w:tcPr>
          <w:p>
            <w:pPr>
              <w:rPr>
                <w:color w:val="auto"/>
              </w:rPr>
            </w:pPr>
            <w:r>
              <w:rPr>
                <w:rFonts w:hint="eastAsia"/>
                <w:color w:val="auto"/>
              </w:rPr>
              <w:t>d</w:t>
            </w:r>
            <w:r>
              <w:rPr>
                <w:color w:val="auto"/>
              </w:rPr>
              <w:t>ateTime</w:t>
            </w:r>
          </w:p>
        </w:tc>
        <w:tc>
          <w:tcPr>
            <w:tcW w:w="6237" w:type="dxa"/>
          </w:tcPr>
          <w:p>
            <w:pPr>
              <w:rPr>
                <w:color w:val="auto"/>
              </w:rPr>
            </w:pPr>
            <w:r>
              <w:rPr>
                <w:color w:val="auto"/>
              </w:rPr>
              <w:t>201</w:t>
            </w:r>
            <w:r>
              <w:rPr>
                <w:rFonts w:hint="eastAsia"/>
                <w:color w:val="auto"/>
              </w:rPr>
              <w:t>606</w:t>
            </w:r>
            <w:r>
              <w:rPr>
                <w:color w:val="auto"/>
              </w:rPr>
              <w:t>22</w:t>
            </w:r>
            <w:r>
              <w:rPr>
                <w:rFonts w:hint="eastAsia"/>
                <w:color w:val="auto"/>
              </w:rPr>
              <w:t>111213</w:t>
            </w:r>
          </w:p>
        </w:tc>
      </w:tr>
    </w:tbl>
    <w:p>
      <w:pPr>
        <w:rPr>
          <w:color w:val="auto"/>
        </w:rPr>
      </w:pPr>
    </w:p>
    <w:p>
      <w:pPr>
        <w:rPr>
          <w:color w:val="auto"/>
        </w:rPr>
      </w:pPr>
      <w:r>
        <w:rPr>
          <w:rFonts w:hint="eastAsia"/>
          <w:color w:val="auto"/>
        </w:rPr>
        <w:t>对参数按照key=value的格式，并按照参数名字母升序（字典序）排序，待签名数据如下：</w:t>
      </w:r>
    </w:p>
    <w:p>
      <w:pPr>
        <w:rPr>
          <w:color w:val="auto"/>
        </w:rPr>
      </w:pPr>
      <w:r>
        <w:rPr>
          <w:rFonts w:hint="eastAsia"/>
          <w:color w:val="auto"/>
        </w:rPr>
        <w:t>d</w:t>
      </w:r>
      <w:r>
        <w:rPr>
          <w:color w:val="auto"/>
        </w:rPr>
        <w:t>ateTime</w:t>
      </w:r>
      <w:r>
        <w:rPr>
          <w:rFonts w:hint="eastAsia"/>
          <w:color w:val="auto"/>
        </w:rPr>
        <w:t>=</w:t>
      </w:r>
      <w:r>
        <w:rPr>
          <w:color w:val="auto"/>
        </w:rPr>
        <w:t>201</w:t>
      </w:r>
      <w:r>
        <w:rPr>
          <w:rFonts w:hint="eastAsia"/>
          <w:color w:val="auto"/>
        </w:rPr>
        <w:t>606</w:t>
      </w:r>
      <w:r>
        <w:rPr>
          <w:color w:val="auto"/>
        </w:rPr>
        <w:t>22</w:t>
      </w:r>
      <w:r>
        <w:rPr>
          <w:rFonts w:hint="eastAsia"/>
          <w:color w:val="auto"/>
        </w:rPr>
        <w:t>111213&amp;</w:t>
      </w:r>
      <w:r>
        <w:rPr>
          <w:color w:val="auto"/>
        </w:rPr>
        <w:t>method</w:t>
      </w:r>
      <w:r>
        <w:rPr>
          <w:rFonts w:hint="eastAsia"/>
          <w:color w:val="auto"/>
        </w:rPr>
        <w:t>=getTicket&amp;m</w:t>
      </w:r>
      <w:r>
        <w:rPr>
          <w:color w:val="auto"/>
        </w:rPr>
        <w:t>sisdn</w:t>
      </w:r>
      <w:r>
        <w:rPr>
          <w:rFonts w:hint="eastAsia"/>
          <w:color w:val="auto"/>
        </w:rPr>
        <w:t>=13588888888&amp;portalID=WXYYT&amp;p</w:t>
      </w:r>
      <w:r>
        <w:rPr>
          <w:color w:val="auto"/>
        </w:rPr>
        <w:t>ortalType</w:t>
      </w:r>
      <w:r>
        <w:rPr>
          <w:rFonts w:hint="eastAsia"/>
          <w:color w:val="auto"/>
        </w:rPr>
        <w:t>=WEIXIN&amp;signType=MD5&amp;transactionID=</w:t>
      </w:r>
      <w:r>
        <w:rPr>
          <w:color w:val="auto"/>
        </w:rPr>
        <w:t>201</w:t>
      </w:r>
      <w:r>
        <w:rPr>
          <w:rFonts w:hint="eastAsia"/>
          <w:color w:val="auto"/>
        </w:rPr>
        <w:t>606</w:t>
      </w:r>
      <w:r>
        <w:rPr>
          <w:color w:val="auto"/>
        </w:rPr>
        <w:t>22</w:t>
      </w:r>
      <w:r>
        <w:rPr>
          <w:rFonts w:hint="eastAsia"/>
          <w:color w:val="auto"/>
        </w:rPr>
        <w:t>11121300065535</w:t>
      </w:r>
    </w:p>
    <w:p>
      <w:pPr>
        <w:rPr>
          <w:color w:val="auto"/>
        </w:rPr>
      </w:pPr>
    </w:p>
    <w:p>
      <w:pPr>
        <w:pStyle w:val="52"/>
        <w:numPr>
          <w:ilvl w:val="0"/>
          <w:numId w:val="3"/>
        </w:numPr>
        <w:rPr>
          <w:rFonts w:hAnsi="Courier New"/>
          <w:color w:val="auto"/>
          <w:sz w:val="21"/>
          <w:szCs w:val="21"/>
        </w:rPr>
      </w:pPr>
      <w:r>
        <w:rPr>
          <w:rFonts w:hint="eastAsia"/>
          <w:color w:val="auto"/>
          <w:sz w:val="21"/>
          <w:szCs w:val="21"/>
        </w:rPr>
        <w:t>根据HTTP协议要求，URL中传递参数的值中如果存在特殊字符（如：+  空格  /   ?   %  #   &amp;   =等），那么该值需要做</w:t>
      </w:r>
      <w:r>
        <w:rPr>
          <w:rFonts w:ascii="Courier New" w:hAnsi="Courier New" w:cs="Courier New"/>
          <w:color w:val="auto"/>
          <w:sz w:val="21"/>
          <w:szCs w:val="21"/>
        </w:rPr>
        <w:t>URLEncoding</w:t>
      </w:r>
      <w:r>
        <w:rPr>
          <w:rFonts w:hint="eastAsia" w:hAnsi="Courier New"/>
          <w:color w:val="auto"/>
          <w:sz w:val="21"/>
          <w:szCs w:val="21"/>
        </w:rPr>
        <w:t>，这样请求接收方才能接收到正确的参数值。这种情况下，待签名数据应该是原生值而不是</w:t>
      </w:r>
      <w:r>
        <w:rPr>
          <w:rFonts w:ascii="Courier New" w:hAnsi="Courier New" w:cs="Courier New"/>
          <w:color w:val="auto"/>
          <w:sz w:val="21"/>
          <w:szCs w:val="21"/>
        </w:rPr>
        <w:t>encoding</w:t>
      </w:r>
      <w:r>
        <w:rPr>
          <w:rFonts w:hint="eastAsia" w:hAnsi="Courier New"/>
          <w:color w:val="auto"/>
          <w:sz w:val="21"/>
          <w:szCs w:val="21"/>
        </w:rPr>
        <w:t>之后的值。</w:t>
      </w:r>
    </w:p>
    <w:p>
      <w:pPr>
        <w:pStyle w:val="52"/>
        <w:ind w:left="420"/>
        <w:rPr>
          <w:rFonts w:hAnsi="Courier New"/>
          <w:color w:val="auto"/>
          <w:sz w:val="21"/>
          <w:szCs w:val="21"/>
        </w:rPr>
      </w:pPr>
      <w:r>
        <w:rPr>
          <w:rFonts w:hint="eastAsia" w:hAnsi="Courier New"/>
          <w:color w:val="auto"/>
          <w:sz w:val="21"/>
          <w:szCs w:val="21"/>
        </w:rPr>
        <w:t>例如：调用某接口需要对请求参数</w:t>
      </w:r>
      <w:r>
        <w:rPr>
          <w:rFonts w:ascii="Courier New" w:hAnsi="Courier New" w:cs="Courier New"/>
          <w:color w:val="auto"/>
          <w:sz w:val="21"/>
          <w:szCs w:val="21"/>
        </w:rPr>
        <w:t>email</w:t>
      </w:r>
      <w:r>
        <w:rPr>
          <w:rFonts w:hint="eastAsia" w:hAnsi="Courier New"/>
          <w:color w:val="auto"/>
          <w:sz w:val="21"/>
          <w:szCs w:val="21"/>
        </w:rPr>
        <w:t>进行数字签名，那么待签名数据应该是：</w:t>
      </w:r>
      <w:r>
        <w:rPr>
          <w:rFonts w:ascii="Courier New" w:hAnsi="Courier New" w:cs="Courier New"/>
          <w:color w:val="auto"/>
          <w:sz w:val="21"/>
          <w:szCs w:val="21"/>
        </w:rPr>
        <w:t>email=test@msn.com</w:t>
      </w:r>
      <w:r>
        <w:rPr>
          <w:rFonts w:hint="eastAsia" w:hAnsi="Courier New"/>
          <w:color w:val="auto"/>
          <w:sz w:val="21"/>
          <w:szCs w:val="21"/>
        </w:rPr>
        <w:t>，而不是</w:t>
      </w:r>
      <w:r>
        <w:rPr>
          <w:rFonts w:ascii="Courier New" w:hAnsi="Courier New" w:cs="Courier New"/>
          <w:color w:val="auto"/>
          <w:sz w:val="21"/>
          <w:szCs w:val="21"/>
        </w:rPr>
        <w:t>email=test%40msn.com</w:t>
      </w:r>
      <w:r>
        <w:rPr>
          <w:rFonts w:hint="eastAsia" w:hAnsi="Courier New"/>
          <w:color w:val="auto"/>
          <w:sz w:val="21"/>
          <w:szCs w:val="21"/>
        </w:rPr>
        <w:t>。</w:t>
      </w:r>
      <w:r>
        <w:rPr>
          <w:rFonts w:hAnsi="Courier New"/>
          <w:color w:val="auto"/>
          <w:sz w:val="21"/>
          <w:szCs w:val="21"/>
        </w:rPr>
        <w:t xml:space="preserve"> </w:t>
      </w:r>
    </w:p>
    <w:p>
      <w:pPr>
        <w:pStyle w:val="52"/>
        <w:rPr>
          <w:color w:val="auto"/>
        </w:rPr>
      </w:pPr>
    </w:p>
    <w:p>
      <w:pPr>
        <w:pStyle w:val="4"/>
        <w:rPr>
          <w:color w:val="auto"/>
          <w:sz w:val="28"/>
          <w:szCs w:val="28"/>
        </w:rPr>
      </w:pPr>
      <w:bookmarkStart w:id="24" w:name="_签名方式"/>
      <w:bookmarkEnd w:id="24"/>
      <w:bookmarkStart w:id="25" w:name="_Toc534737255"/>
      <w:r>
        <w:rPr>
          <w:rFonts w:hint="eastAsia"/>
          <w:color w:val="auto"/>
          <w:sz w:val="28"/>
          <w:szCs w:val="28"/>
        </w:rPr>
        <w:t>签名方式</w:t>
      </w:r>
      <w:bookmarkEnd w:id="25"/>
    </w:p>
    <w:p>
      <w:pPr>
        <w:ind w:left="284"/>
        <w:rPr>
          <w:color w:val="auto"/>
        </w:rPr>
      </w:pPr>
      <w:r>
        <w:rPr>
          <w:rFonts w:hint="eastAsia"/>
          <w:color w:val="auto"/>
        </w:rPr>
        <w:t>按照signType参数指定的签名算法对待签名数据进行签名，签名算法如下：</w:t>
      </w:r>
    </w:p>
    <w:p>
      <w:pPr>
        <w:pStyle w:val="5"/>
        <w:rPr>
          <w:color w:val="auto"/>
        </w:rPr>
      </w:pPr>
      <w:r>
        <w:rPr>
          <w:rFonts w:hint="eastAsia"/>
          <w:color w:val="auto"/>
        </w:rPr>
        <w:t>MD5签名算法</w:t>
      </w:r>
    </w:p>
    <w:p>
      <w:pPr>
        <w:ind w:left="420" w:firstLine="420"/>
        <w:rPr>
          <w:color w:val="auto"/>
        </w:rPr>
      </w:pPr>
      <w:r>
        <w:rPr>
          <w:rFonts w:hint="eastAsia"/>
          <w:color w:val="auto"/>
        </w:rPr>
        <w:t>MD5是一种摘要生成算法，本来不是用来签名的，但是通过在待签名数据之后加上一段私密内容（ 接口双发事先约定好的，称之为签名密钥），就可以用于签名了。</w:t>
      </w:r>
    </w:p>
    <w:p>
      <w:pPr>
        <w:rPr>
          <w:color w:val="auto"/>
        </w:rPr>
      </w:pPr>
    </w:p>
    <w:p>
      <w:pPr>
        <w:pStyle w:val="45"/>
        <w:numPr>
          <w:ilvl w:val="0"/>
          <w:numId w:val="2"/>
        </w:numPr>
        <w:ind w:left="851" w:firstLineChars="0"/>
        <w:rPr>
          <w:color w:val="auto"/>
        </w:rPr>
      </w:pPr>
      <w:r>
        <w:rPr>
          <w:rFonts w:hint="eastAsia"/>
          <w:color w:val="auto"/>
        </w:rPr>
        <w:t>签名算法</w:t>
      </w:r>
    </w:p>
    <w:p>
      <w:pPr>
        <w:pStyle w:val="45"/>
        <w:ind w:left="851" w:firstLine="0" w:firstLineChars="0"/>
        <w:rPr>
          <w:color w:val="auto"/>
        </w:rPr>
      </w:pPr>
      <w:r>
        <w:rPr>
          <w:rFonts w:hint="eastAsia"/>
          <w:color w:val="auto"/>
        </w:rPr>
        <w:t>待签名数据拼接上签名密钥key得到signTemp字符串，并对signTemp进行MD5加密运算（32位），再将得到的字符串所有字符转换为大写，得到sign值signValue。</w:t>
      </w:r>
    </w:p>
    <w:p>
      <w:pPr>
        <w:pStyle w:val="45"/>
        <w:ind w:left="851" w:firstLine="0" w:firstLineChars="0"/>
        <w:rPr>
          <w:color w:val="auto"/>
        </w:rPr>
      </w:pPr>
    </w:p>
    <w:p>
      <w:pPr>
        <w:ind w:left="420"/>
        <w:rPr>
          <w:color w:val="auto"/>
        </w:rPr>
      </w:pPr>
      <w:r>
        <w:rPr>
          <w:rFonts w:hint="eastAsia"/>
          <w:color w:val="auto"/>
        </w:rPr>
        <w:t>例如：</w:t>
      </w:r>
    </w:p>
    <w:p>
      <w:pPr>
        <w:ind w:left="420"/>
        <w:rPr>
          <w:color w:val="auto"/>
        </w:rPr>
      </w:pPr>
      <w:r>
        <w:rPr>
          <w:rFonts w:hint="eastAsia"/>
          <w:color w:val="auto"/>
        </w:rPr>
        <w:t>签名密钥：abce$OO7&amp;+-*22L</w:t>
      </w:r>
    </w:p>
    <w:p>
      <w:pPr>
        <w:ind w:left="420"/>
        <w:rPr>
          <w:color w:val="auto"/>
        </w:rPr>
      </w:pPr>
    </w:p>
    <w:p>
      <w:pPr>
        <w:ind w:left="420"/>
        <w:rPr>
          <w:color w:val="auto"/>
        </w:rPr>
      </w:pPr>
      <w:r>
        <w:rPr>
          <w:rFonts w:hint="eastAsia"/>
          <w:color w:val="auto"/>
        </w:rPr>
        <w:t>待签名数据如下：</w:t>
      </w:r>
    </w:p>
    <w:p>
      <w:pPr>
        <w:ind w:left="420"/>
        <w:rPr>
          <w:color w:val="auto"/>
        </w:rPr>
      </w:pPr>
      <w:r>
        <w:rPr>
          <w:rFonts w:hint="eastAsia"/>
          <w:color w:val="auto"/>
        </w:rPr>
        <w:t>d</w:t>
      </w:r>
      <w:r>
        <w:rPr>
          <w:color w:val="auto"/>
        </w:rPr>
        <w:t>ateTime</w:t>
      </w:r>
      <w:r>
        <w:rPr>
          <w:rFonts w:hint="eastAsia"/>
          <w:color w:val="auto"/>
        </w:rPr>
        <w:t>=</w:t>
      </w:r>
      <w:r>
        <w:rPr>
          <w:color w:val="auto"/>
        </w:rPr>
        <w:t>201</w:t>
      </w:r>
      <w:r>
        <w:rPr>
          <w:rFonts w:hint="eastAsia"/>
          <w:color w:val="auto"/>
        </w:rPr>
        <w:t>606</w:t>
      </w:r>
      <w:r>
        <w:rPr>
          <w:color w:val="auto"/>
        </w:rPr>
        <w:t>22</w:t>
      </w:r>
      <w:r>
        <w:rPr>
          <w:rFonts w:hint="eastAsia"/>
          <w:color w:val="auto"/>
        </w:rPr>
        <w:t>111213&amp;</w:t>
      </w:r>
      <w:r>
        <w:rPr>
          <w:color w:val="auto"/>
        </w:rPr>
        <w:t>method</w:t>
      </w:r>
      <w:r>
        <w:rPr>
          <w:rFonts w:hint="eastAsia"/>
          <w:color w:val="auto"/>
        </w:rPr>
        <w:t>=getTicket&amp;m</w:t>
      </w:r>
      <w:r>
        <w:rPr>
          <w:color w:val="auto"/>
        </w:rPr>
        <w:t>sisdn</w:t>
      </w:r>
      <w:r>
        <w:rPr>
          <w:rFonts w:hint="eastAsia"/>
          <w:color w:val="auto"/>
        </w:rPr>
        <w:t>=13588888888&amp;portalID=WXYYT&amp;p</w:t>
      </w:r>
      <w:r>
        <w:rPr>
          <w:color w:val="auto"/>
        </w:rPr>
        <w:t>ortalType</w:t>
      </w:r>
      <w:r>
        <w:rPr>
          <w:rFonts w:hint="eastAsia"/>
          <w:color w:val="auto"/>
        </w:rPr>
        <w:t>=WEIXIN&amp;signType=MD5&amp;transactionID=</w:t>
      </w:r>
      <w:r>
        <w:rPr>
          <w:color w:val="auto"/>
        </w:rPr>
        <w:t>201</w:t>
      </w:r>
      <w:r>
        <w:rPr>
          <w:rFonts w:hint="eastAsia"/>
          <w:color w:val="auto"/>
        </w:rPr>
        <w:t>606</w:t>
      </w:r>
      <w:r>
        <w:rPr>
          <w:color w:val="auto"/>
        </w:rPr>
        <w:t>22</w:t>
      </w:r>
      <w:r>
        <w:rPr>
          <w:rFonts w:hint="eastAsia"/>
          <w:color w:val="auto"/>
        </w:rPr>
        <w:t>11121300065535</w:t>
      </w:r>
    </w:p>
    <w:p>
      <w:pPr>
        <w:ind w:left="420"/>
        <w:rPr>
          <w:color w:val="auto"/>
        </w:rPr>
      </w:pPr>
    </w:p>
    <w:p>
      <w:pPr>
        <w:ind w:left="420"/>
        <w:rPr>
          <w:color w:val="auto"/>
        </w:rPr>
      </w:pPr>
      <w:r>
        <w:rPr>
          <w:rFonts w:hint="eastAsia"/>
          <w:color w:val="auto"/>
        </w:rPr>
        <w:t>待加密数据：</w:t>
      </w:r>
    </w:p>
    <w:p>
      <w:pPr>
        <w:ind w:left="420"/>
        <w:rPr>
          <w:color w:val="FF0000"/>
        </w:rPr>
      </w:pPr>
      <w:r>
        <w:rPr>
          <w:rFonts w:hint="eastAsia"/>
          <w:color w:val="auto"/>
        </w:rPr>
        <w:t>d</w:t>
      </w:r>
      <w:r>
        <w:rPr>
          <w:color w:val="auto"/>
        </w:rPr>
        <w:t>ateTime</w:t>
      </w:r>
      <w:r>
        <w:rPr>
          <w:rFonts w:hint="eastAsia"/>
          <w:color w:val="auto"/>
        </w:rPr>
        <w:t>=</w:t>
      </w:r>
      <w:r>
        <w:rPr>
          <w:color w:val="auto"/>
        </w:rPr>
        <w:t>201</w:t>
      </w:r>
      <w:r>
        <w:rPr>
          <w:rFonts w:hint="eastAsia"/>
          <w:color w:val="auto"/>
        </w:rPr>
        <w:t>606</w:t>
      </w:r>
      <w:r>
        <w:rPr>
          <w:color w:val="auto"/>
        </w:rPr>
        <w:t>22</w:t>
      </w:r>
      <w:r>
        <w:rPr>
          <w:rFonts w:hint="eastAsia"/>
          <w:color w:val="auto"/>
        </w:rPr>
        <w:t>111213&amp;</w:t>
      </w:r>
      <w:r>
        <w:rPr>
          <w:color w:val="auto"/>
        </w:rPr>
        <w:t>method</w:t>
      </w:r>
      <w:r>
        <w:rPr>
          <w:rFonts w:hint="eastAsia"/>
          <w:color w:val="auto"/>
        </w:rPr>
        <w:t>=getTicket&amp;m</w:t>
      </w:r>
      <w:r>
        <w:rPr>
          <w:color w:val="auto"/>
        </w:rPr>
        <w:t>sisdn</w:t>
      </w:r>
      <w:r>
        <w:rPr>
          <w:rFonts w:hint="eastAsia"/>
          <w:color w:val="auto"/>
        </w:rPr>
        <w:t>=13588888888&amp;portalID=WXYYT&amp;p</w:t>
      </w:r>
      <w:r>
        <w:rPr>
          <w:color w:val="auto"/>
        </w:rPr>
        <w:t>ortalType</w:t>
      </w:r>
      <w:r>
        <w:rPr>
          <w:rFonts w:hint="eastAsia"/>
          <w:color w:val="auto"/>
        </w:rPr>
        <w:t>=WEIXIN&amp;signType=MD5&amp;transactionID=</w:t>
      </w:r>
      <w:r>
        <w:rPr>
          <w:color w:val="auto"/>
        </w:rPr>
        <w:t>201</w:t>
      </w:r>
      <w:r>
        <w:rPr>
          <w:rFonts w:hint="eastAsia"/>
          <w:color w:val="auto"/>
        </w:rPr>
        <w:t>606</w:t>
      </w:r>
      <w:r>
        <w:rPr>
          <w:color w:val="auto"/>
        </w:rPr>
        <w:t>22</w:t>
      </w:r>
      <w:r>
        <w:rPr>
          <w:rFonts w:hint="eastAsia"/>
          <w:color w:val="auto"/>
        </w:rPr>
        <w:t>11121300065535</w:t>
      </w:r>
      <w:r>
        <w:rPr>
          <w:rFonts w:hint="eastAsia"/>
          <w:color w:val="FF0000"/>
        </w:rPr>
        <w:t>abce$OO7&amp;+-*22L</w:t>
      </w:r>
    </w:p>
    <w:p>
      <w:pPr>
        <w:ind w:left="420"/>
        <w:rPr>
          <w:color w:val="FF0000"/>
        </w:rPr>
      </w:pPr>
    </w:p>
    <w:p>
      <w:pPr>
        <w:ind w:left="420"/>
        <w:rPr>
          <w:color w:val="auto"/>
        </w:rPr>
      </w:pPr>
      <w:r>
        <w:rPr>
          <w:rFonts w:hint="eastAsia"/>
          <w:color w:val="auto"/>
        </w:rPr>
        <w:t>MD5加密运算（32位大写）后sign值：</w:t>
      </w:r>
    </w:p>
    <w:p>
      <w:pPr>
        <w:ind w:left="420"/>
        <w:rPr>
          <w:color w:val="auto"/>
        </w:rPr>
      </w:pPr>
      <w:r>
        <w:rPr>
          <w:color w:val="auto"/>
        </w:rPr>
        <w:t>465B4A51074DFB822E75FBE8B4DDEB2B</w:t>
      </w:r>
    </w:p>
    <w:p>
      <w:pPr>
        <w:ind w:left="420"/>
        <w:rPr>
          <w:color w:val="FF0000"/>
        </w:rPr>
      </w:pPr>
    </w:p>
    <w:p>
      <w:pPr>
        <w:ind w:left="420"/>
        <w:rPr>
          <w:color w:val="auto"/>
        </w:rPr>
      </w:pPr>
      <w:r>
        <w:rPr>
          <w:rFonts w:hint="eastAsia"/>
          <w:color w:val="FF0000"/>
        </w:rPr>
        <w:t>注： 使用这种算法只能起到数据防篡改的作用，不能起到签名防抵赖的功能，因为接口双发都知道同一个密钥。</w:t>
      </w:r>
    </w:p>
    <w:p>
      <w:pPr>
        <w:rPr>
          <w:color w:val="auto"/>
        </w:rPr>
      </w:pPr>
    </w:p>
    <w:p>
      <w:pPr>
        <w:rPr>
          <w:color w:val="auto"/>
        </w:rPr>
      </w:pPr>
    </w:p>
    <w:p>
      <w:pPr>
        <w:rPr>
          <w:color w:val="auto"/>
        </w:rPr>
      </w:pPr>
    </w:p>
    <w:p>
      <w:pPr>
        <w:pStyle w:val="3"/>
        <w:tabs>
          <w:tab w:val="clear" w:pos="576"/>
        </w:tabs>
        <w:spacing w:before="100" w:beforeAutospacing="1" w:after="100" w:afterAutospacing="1" w:line="240" w:lineRule="auto"/>
        <w:ind w:left="0" w:firstLine="0"/>
        <w:rPr>
          <w:color w:val="auto"/>
        </w:rPr>
      </w:pPr>
      <w:bookmarkStart w:id="26" w:name="_Toc30602112"/>
      <w:bookmarkStart w:id="27" w:name="_Toc99871105"/>
      <w:bookmarkStart w:id="28" w:name="_Toc534737256"/>
      <w:r>
        <w:rPr>
          <w:rFonts w:hint="eastAsia"/>
          <w:color w:val="auto"/>
        </w:rPr>
        <w:t>接口协议</w:t>
      </w:r>
      <w:bookmarkEnd w:id="26"/>
      <w:bookmarkEnd w:id="27"/>
      <w:bookmarkEnd w:id="28"/>
    </w:p>
    <w:p>
      <w:pPr>
        <w:spacing w:line="360" w:lineRule="auto"/>
        <w:ind w:firstLine="480" w:firstLineChars="200"/>
        <w:rPr>
          <w:rFonts w:ascii="Arial" w:hAnsi="Arial" w:cs="Arial"/>
          <w:color w:val="auto"/>
          <w:sz w:val="24"/>
        </w:rPr>
      </w:pPr>
      <w:r>
        <w:rPr>
          <w:rFonts w:hint="eastAsia" w:ascii="Arial" w:hAnsi="Arial" w:cs="Arial"/>
          <w:color w:val="auto"/>
          <w:sz w:val="24"/>
        </w:rPr>
        <w:t>数据产品及内容客户传播平台与外部业务平台的实时交易接口协议使用HTTP协议，接口提供方为接口调用方提供访问的URL，接口调用方使用HTTP POST方法发送请求报文并得到应答报文，接口调用方作为接口提供方的HTTP客户端，接口提供方作为接口调用方的HTTP服务器。</w:t>
      </w:r>
    </w:p>
    <w:p>
      <w:pPr>
        <w:pStyle w:val="4"/>
        <w:rPr>
          <w:color w:val="auto"/>
        </w:rPr>
      </w:pPr>
      <w:bookmarkStart w:id="29" w:name="_Toc534737257"/>
      <w:r>
        <w:rPr>
          <w:rFonts w:hint="eastAsia"/>
          <w:color w:val="auto"/>
        </w:rPr>
        <w:t>请求报文</w:t>
      </w:r>
      <w:bookmarkEnd w:id="29"/>
    </w:p>
    <w:p>
      <w:pPr>
        <w:ind w:firstLine="420"/>
        <w:rPr>
          <w:color w:val="auto"/>
        </w:rPr>
      </w:pPr>
      <w:r>
        <w:rPr>
          <w:rFonts w:hint="eastAsia"/>
          <w:color w:val="auto"/>
        </w:rPr>
        <w:t>接口请求报文基于HTTP+POST 方式，请求参数以key=value的方式全部拼接作为包体内容提交，Content-Type采用</w:t>
      </w:r>
      <w:r>
        <w:rPr>
          <w:color w:val="auto"/>
        </w:rPr>
        <w:t>application/x-www-form-urlencoded</w:t>
      </w:r>
      <w:r>
        <w:rPr>
          <w:rFonts w:hint="eastAsia"/>
          <w:color w:val="auto"/>
        </w:rPr>
        <w:t>方式。</w:t>
      </w:r>
    </w:p>
    <w:p>
      <w:pPr>
        <w:ind w:firstLine="420"/>
        <w:rPr>
          <w:color w:val="auto"/>
        </w:rPr>
      </w:pPr>
      <w:r>
        <w:rPr>
          <w:rFonts w:hint="eastAsia"/>
          <w:color w:val="auto"/>
        </w:rPr>
        <w:t>http请求示例如下：</w:t>
      </w:r>
    </w:p>
    <w:p>
      <w:pPr>
        <w:rPr>
          <w:color w:val="auto"/>
        </w:rPr>
      </w:pPr>
    </w:p>
    <w:p>
      <w:pPr>
        <w:rPr>
          <w:i/>
          <w:color w:val="FF0000"/>
        </w:rPr>
      </w:pPr>
      <w:r>
        <w:rPr>
          <w:i/>
          <w:color w:val="FF0000"/>
        </w:rPr>
        <w:t>POST /</w:t>
      </w:r>
      <w:r>
        <w:rPr>
          <w:rFonts w:hint="eastAsia"/>
          <w:i/>
          <w:color w:val="FF0000"/>
        </w:rPr>
        <w:t xml:space="preserve">openapi </w:t>
      </w:r>
      <w:r>
        <w:rPr>
          <w:i/>
          <w:color w:val="FF0000"/>
        </w:rPr>
        <w:t>HTTP/1.1</w:t>
      </w:r>
    </w:p>
    <w:p>
      <w:pPr>
        <w:rPr>
          <w:i/>
          <w:color w:val="FF0000"/>
        </w:rPr>
      </w:pPr>
      <w:r>
        <w:rPr>
          <w:i/>
          <w:color w:val="FF0000"/>
        </w:rPr>
        <w:t xml:space="preserve">Host: </w:t>
      </w:r>
      <w:r>
        <w:rPr>
          <w:rFonts w:hint="eastAsia"/>
          <w:i/>
          <w:color w:val="FF0000"/>
        </w:rPr>
        <w:t>t.sd.chinamobile.com:8080</w:t>
      </w:r>
    </w:p>
    <w:p>
      <w:pPr>
        <w:rPr>
          <w:i/>
          <w:color w:val="FF0000"/>
        </w:rPr>
      </w:pPr>
      <w:r>
        <w:rPr>
          <w:i/>
          <w:color w:val="FF0000"/>
        </w:rPr>
        <w:t>User-Agent: Mozilla/5.0</w:t>
      </w:r>
    </w:p>
    <w:p>
      <w:pPr>
        <w:rPr>
          <w:i/>
          <w:color w:val="FF0000"/>
        </w:rPr>
      </w:pPr>
      <w:r>
        <w:rPr>
          <w:i/>
          <w:color w:val="FF0000"/>
        </w:rPr>
        <w:t>Content-Type: application/x-www-form-urlencoded</w:t>
      </w:r>
    </w:p>
    <w:p>
      <w:pPr>
        <w:rPr>
          <w:i/>
          <w:color w:val="FF0000"/>
        </w:rPr>
      </w:pPr>
      <w:r>
        <w:rPr>
          <w:i/>
          <w:color w:val="FF0000"/>
        </w:rPr>
        <w:t>Content-Length: 40</w:t>
      </w:r>
    </w:p>
    <w:p>
      <w:pPr>
        <w:rPr>
          <w:i/>
          <w:color w:val="FF0000"/>
        </w:rPr>
      </w:pPr>
      <w:r>
        <w:rPr>
          <w:i/>
          <w:color w:val="FF0000"/>
        </w:rPr>
        <w:t>Connection: Keep-Alive</w:t>
      </w:r>
    </w:p>
    <w:p>
      <w:pPr>
        <w:rPr>
          <w:i/>
          <w:color w:val="FF0000"/>
        </w:rPr>
      </w:pPr>
    </w:p>
    <w:p>
      <w:pPr>
        <w:rPr>
          <w:i/>
          <w:color w:val="FF0000"/>
        </w:rPr>
      </w:pPr>
      <w:r>
        <w:rPr>
          <w:i/>
          <w:color w:val="FF0000"/>
        </w:rPr>
        <w:t>method=getTicket&amp;portalID=WXYYT&amp;portalType=</w:t>
      </w:r>
      <w:r>
        <w:rPr>
          <w:rFonts w:hint="eastAsia"/>
          <w:i/>
          <w:color w:val="FF0000"/>
        </w:rPr>
        <w:t>WEIXIN</w:t>
      </w:r>
      <w:r>
        <w:rPr>
          <w:i/>
          <w:color w:val="FF0000"/>
        </w:rPr>
        <w:t>&amp;transactionID=2016062211000065535&amp;signType=MD5</w:t>
      </w:r>
      <w:r>
        <w:rPr>
          <w:rFonts w:hint="eastAsia"/>
          <w:i/>
          <w:color w:val="FF0000"/>
        </w:rPr>
        <w:t>&amp;sign=AEILFODFIDLLDLFLDFU238DFOLDF82L</w:t>
      </w:r>
    </w:p>
    <w:p>
      <w:pPr>
        <w:rPr>
          <w:color w:val="auto"/>
        </w:rPr>
      </w:pPr>
    </w:p>
    <w:p>
      <w:pPr>
        <w:pStyle w:val="4"/>
        <w:rPr>
          <w:color w:val="auto"/>
        </w:rPr>
      </w:pPr>
      <w:bookmarkStart w:id="30" w:name="_Toc534737258"/>
      <w:r>
        <w:rPr>
          <w:rFonts w:hint="eastAsia"/>
          <w:color w:val="auto"/>
        </w:rPr>
        <w:t>应答报文</w:t>
      </w:r>
      <w:bookmarkEnd w:id="30"/>
    </w:p>
    <w:p>
      <w:pPr>
        <w:ind w:firstLine="420"/>
        <w:rPr>
          <w:color w:val="auto"/>
        </w:rPr>
      </w:pPr>
      <w:r>
        <w:rPr>
          <w:rFonts w:hint="eastAsia"/>
          <w:color w:val="auto"/>
        </w:rPr>
        <w:t>接口应答报文体基于JSON方式，HTTP应答消息报文示例如下：</w:t>
      </w:r>
    </w:p>
    <w:p>
      <w:pPr>
        <w:rPr>
          <w:color w:val="auto"/>
        </w:rPr>
      </w:pPr>
    </w:p>
    <w:p>
      <w:pPr>
        <w:rPr>
          <w:i/>
          <w:color w:val="FF0000"/>
        </w:rPr>
      </w:pPr>
      <w:r>
        <w:rPr>
          <w:i/>
          <w:color w:val="FF0000"/>
        </w:rPr>
        <w:t>HTTP/1.1 200 OK</w:t>
      </w:r>
    </w:p>
    <w:p>
      <w:pPr>
        <w:rPr>
          <w:i/>
          <w:color w:val="FF0000"/>
        </w:rPr>
      </w:pPr>
      <w:r>
        <w:rPr>
          <w:i/>
          <w:color w:val="FF0000"/>
        </w:rPr>
        <w:t>Server: Apache-Coyote/1.1</w:t>
      </w:r>
    </w:p>
    <w:p>
      <w:pPr>
        <w:rPr>
          <w:i/>
          <w:color w:val="FF0000"/>
        </w:rPr>
      </w:pPr>
      <w:r>
        <w:rPr>
          <w:i/>
          <w:color w:val="FF0000"/>
        </w:rPr>
        <w:t>Content-Type: text/html;charset=utf-8</w:t>
      </w:r>
    </w:p>
    <w:p>
      <w:pPr>
        <w:rPr>
          <w:i/>
          <w:color w:val="FF0000"/>
        </w:rPr>
      </w:pPr>
      <w:r>
        <w:rPr>
          <w:i/>
          <w:color w:val="FF0000"/>
        </w:rPr>
        <w:t>Date: Mon, 23.Mar.2015.09:49:51 GMT</w:t>
      </w:r>
    </w:p>
    <w:p>
      <w:pPr>
        <w:rPr>
          <w:i/>
          <w:color w:val="FF0000"/>
        </w:rPr>
      </w:pPr>
      <w:r>
        <w:rPr>
          <w:i/>
          <w:color w:val="FF0000"/>
        </w:rPr>
        <w:t>Connection: close</w:t>
      </w:r>
    </w:p>
    <w:p>
      <w:pPr>
        <w:rPr>
          <w:i/>
          <w:color w:val="FF0000"/>
        </w:rPr>
      </w:pPr>
      <w:r>
        <w:rPr>
          <w:i/>
          <w:color w:val="FF0000"/>
        </w:rPr>
        <w:t xml:space="preserve"> </w:t>
      </w:r>
    </w:p>
    <w:p>
      <w:pPr>
        <w:rPr>
          <w:i/>
          <w:color w:val="FF0000"/>
        </w:rPr>
      </w:pPr>
      <w:r>
        <w:rPr>
          <w:i/>
          <w:color w:val="FF0000"/>
        </w:rPr>
        <w:t>{</w:t>
      </w:r>
    </w:p>
    <w:p>
      <w:pPr>
        <w:rPr>
          <w:i/>
          <w:color w:val="FF0000"/>
        </w:rPr>
      </w:pPr>
      <w:r>
        <w:rPr>
          <w:i/>
          <w:color w:val="FF0000"/>
        </w:rPr>
        <w:t xml:space="preserve">    "message": "ok",</w:t>
      </w:r>
    </w:p>
    <w:p>
      <w:pPr>
        <w:rPr>
          <w:i/>
          <w:color w:val="FF0000"/>
        </w:rPr>
      </w:pPr>
      <w:r>
        <w:rPr>
          <w:i/>
          <w:color w:val="FF0000"/>
        </w:rPr>
        <w:t xml:space="preserve">    "result": {</w:t>
      </w:r>
    </w:p>
    <w:p>
      <w:pPr>
        <w:rPr>
          <w:i/>
          <w:color w:val="FF0000"/>
        </w:rPr>
      </w:pPr>
      <w:r>
        <w:rPr>
          <w:i/>
          <w:color w:val="FF0000"/>
        </w:rPr>
        <w:t xml:space="preserve">        "ticket": "B23899ab12a5",</w:t>
      </w:r>
    </w:p>
    <w:p>
      <w:pPr>
        <w:rPr>
          <w:i/>
          <w:color w:val="FF0000"/>
        </w:rPr>
      </w:pPr>
      <w:r>
        <w:rPr>
          <w:i/>
          <w:color w:val="FF0000"/>
        </w:rPr>
        <w:tab/>
      </w:r>
      <w:r>
        <w:rPr>
          <w:i/>
          <w:color w:val="FF0000"/>
        </w:rPr>
        <w:tab/>
      </w:r>
      <w:r>
        <w:rPr>
          <w:i/>
          <w:color w:val="FF0000"/>
        </w:rPr>
        <w:t>"expireTime":"201</w:t>
      </w:r>
      <w:r>
        <w:rPr>
          <w:rFonts w:hint="eastAsia"/>
          <w:i/>
          <w:color w:val="FF0000"/>
        </w:rPr>
        <w:t>6</w:t>
      </w:r>
      <w:r>
        <w:rPr>
          <w:i/>
          <w:color w:val="FF0000"/>
        </w:rPr>
        <w:t>0505142011"</w:t>
      </w:r>
    </w:p>
    <w:p>
      <w:pPr>
        <w:rPr>
          <w:i/>
          <w:color w:val="FF0000"/>
        </w:rPr>
      </w:pPr>
      <w:r>
        <w:rPr>
          <w:i/>
          <w:color w:val="FF0000"/>
        </w:rPr>
        <w:t xml:space="preserve">    },</w:t>
      </w:r>
    </w:p>
    <w:p>
      <w:pPr>
        <w:rPr>
          <w:i/>
          <w:color w:val="FF0000"/>
        </w:rPr>
      </w:pPr>
      <w:r>
        <w:rPr>
          <w:i/>
          <w:color w:val="FF0000"/>
        </w:rPr>
        <w:t xml:space="preserve">    "status": "ok",</w:t>
      </w:r>
    </w:p>
    <w:p>
      <w:pPr>
        <w:rPr>
          <w:i/>
          <w:color w:val="FF0000"/>
        </w:rPr>
      </w:pPr>
      <w:r>
        <w:rPr>
          <w:i/>
          <w:color w:val="FF0000"/>
        </w:rPr>
        <w:t xml:space="preserve">    "code": ""</w:t>
      </w:r>
    </w:p>
    <w:p>
      <w:pPr>
        <w:rPr>
          <w:color w:val="auto"/>
        </w:rPr>
      </w:pPr>
      <w:r>
        <w:rPr>
          <w:i/>
          <w:color w:val="FF0000"/>
        </w:rPr>
        <w:t>}</w:t>
      </w:r>
    </w:p>
    <w:p>
      <w:pPr>
        <w:rPr>
          <w:color w:val="auto"/>
        </w:rPr>
      </w:pPr>
    </w:p>
    <w:p>
      <w:pPr>
        <w:pStyle w:val="2"/>
        <w:rPr>
          <w:color w:val="auto"/>
        </w:rPr>
      </w:pPr>
      <w:bookmarkStart w:id="31" w:name="_Toc534737259"/>
      <w:r>
        <w:rPr>
          <w:rFonts w:hint="eastAsia"/>
          <w:color w:val="auto"/>
        </w:rPr>
        <w:t>接口规范</w:t>
      </w:r>
      <w:bookmarkEnd w:id="31"/>
    </w:p>
    <w:p>
      <w:pPr>
        <w:pStyle w:val="3"/>
        <w:rPr>
          <w:color w:val="auto"/>
        </w:rPr>
      </w:pPr>
      <w:bookmarkStart w:id="32" w:name="_Toc398801110"/>
      <w:bookmarkStart w:id="33" w:name="_Toc421094264"/>
      <w:bookmarkStart w:id="34" w:name="_Toc534737260"/>
      <w:r>
        <w:rPr>
          <w:rFonts w:hint="eastAsia"/>
          <w:color w:val="auto"/>
        </w:rPr>
        <w:t>单点登录接口</w:t>
      </w:r>
      <w:bookmarkEnd w:id="32"/>
      <w:bookmarkEnd w:id="33"/>
      <w:bookmarkEnd w:id="34"/>
    </w:p>
    <w:p>
      <w:pPr>
        <w:autoSpaceDE w:val="0"/>
        <w:autoSpaceDN w:val="0"/>
        <w:adjustRightInd w:val="0"/>
        <w:jc w:val="left"/>
        <w:rPr>
          <w:rFonts w:ascii="Courier New" w:hAnsi="Courier New" w:cs="Courier New" w:eastAsiaTheme="minorEastAsia"/>
          <w:color w:val="008080"/>
          <w:kern w:val="0"/>
          <w:sz w:val="20"/>
          <w:szCs w:val="20"/>
        </w:rPr>
      </w:pPr>
    </w:p>
    <w:p>
      <w:pPr>
        <w:pStyle w:val="4"/>
        <w:rPr>
          <w:color w:val="auto"/>
        </w:rPr>
      </w:pPr>
      <w:bookmarkStart w:id="35" w:name="_Toc534737261"/>
      <w:bookmarkStart w:id="36" w:name="OLE_LINK1"/>
      <w:r>
        <w:rPr>
          <w:rFonts w:hint="eastAsia"/>
          <w:color w:val="auto"/>
        </w:rPr>
        <w:t>第三方平台单点登录到内容平台</w:t>
      </w:r>
      <w:bookmarkEnd w:id="35"/>
    </w:p>
    <w:p>
      <w:pPr>
        <w:pStyle w:val="5"/>
        <w:rPr>
          <w:color w:val="auto"/>
        </w:rPr>
      </w:pPr>
      <w:bookmarkStart w:id="37" w:name="_Toc398801111"/>
      <w:bookmarkStart w:id="38" w:name="_Toc421094265"/>
      <w:r>
        <w:rPr>
          <w:rFonts w:hint="eastAsia"/>
          <w:color w:val="auto"/>
        </w:rPr>
        <w:t>业务功能描述</w:t>
      </w:r>
      <w:bookmarkEnd w:id="37"/>
      <w:bookmarkEnd w:id="38"/>
    </w:p>
    <w:p>
      <w:pPr>
        <w:autoSpaceDE w:val="0"/>
        <w:autoSpaceDN w:val="0"/>
        <w:adjustRightInd w:val="0"/>
        <w:jc w:val="left"/>
        <w:rPr>
          <w:rFonts w:ascii="Courier New" w:hAnsi="Courier New" w:cs="Courier New" w:eastAsiaTheme="minorEastAsia"/>
          <w:color w:val="008080"/>
          <w:kern w:val="0"/>
          <w:sz w:val="20"/>
          <w:szCs w:val="20"/>
        </w:rPr>
      </w:pPr>
    </w:p>
    <w:p>
      <w:pPr>
        <w:autoSpaceDE w:val="0"/>
        <w:autoSpaceDN w:val="0"/>
        <w:adjustRightInd w:val="0"/>
        <w:jc w:val="left"/>
        <w:rPr>
          <w:rFonts w:ascii="Courier New" w:hAnsi="Courier New" w:cs="Courier New" w:eastAsiaTheme="minorEastAsia"/>
          <w:color w:val="008080"/>
          <w:kern w:val="0"/>
          <w:sz w:val="20"/>
          <w:szCs w:val="20"/>
        </w:rPr>
      </w:pPr>
      <w:r>
        <w:rPr>
          <w:color w:val="auto"/>
        </w:rPr>
        <w:object>
          <v:shape id="_x0000_i1025" o:spt="75" type="#_x0000_t75" style="height:245.55pt;width:413.9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r:id="rId5">
            <o:LockedField>false</o:LockedField>
          </o:OLEObject>
        </w:object>
      </w:r>
    </w:p>
    <w:p>
      <w:pPr>
        <w:autoSpaceDE w:val="0"/>
        <w:autoSpaceDN w:val="0"/>
        <w:adjustRightInd w:val="0"/>
        <w:jc w:val="left"/>
        <w:rPr>
          <w:rFonts w:ascii="Courier New" w:hAnsi="Courier New" w:cs="Courier New" w:eastAsiaTheme="minorEastAsia"/>
          <w:color w:val="008080"/>
          <w:kern w:val="0"/>
          <w:sz w:val="20"/>
          <w:szCs w:val="20"/>
        </w:rPr>
      </w:pPr>
    </w:p>
    <w:p>
      <w:pPr>
        <w:autoSpaceDE w:val="0"/>
        <w:autoSpaceDN w:val="0"/>
        <w:adjustRightInd w:val="0"/>
        <w:jc w:val="left"/>
        <w:rPr>
          <w:rFonts w:ascii="Courier New" w:hAnsi="Courier New" w:cs="Courier New" w:eastAsiaTheme="minorEastAsia"/>
          <w:color w:val="008080"/>
          <w:kern w:val="0"/>
          <w:sz w:val="20"/>
          <w:szCs w:val="20"/>
        </w:rPr>
      </w:pPr>
    </w:p>
    <w:p>
      <w:pPr>
        <w:pStyle w:val="5"/>
        <w:tabs>
          <w:tab w:val="clear" w:pos="716"/>
        </w:tabs>
        <w:rPr>
          <w:color w:val="auto"/>
        </w:rPr>
      </w:pPr>
      <w:bookmarkStart w:id="39" w:name="_Toc421094266"/>
      <w:bookmarkStart w:id="40" w:name="_Toc398801112"/>
      <w:r>
        <w:rPr>
          <w:rFonts w:hint="eastAsia"/>
          <w:color w:val="auto"/>
        </w:rPr>
        <w:t>接口协议</w:t>
      </w:r>
      <w:bookmarkEnd w:id="39"/>
      <w:bookmarkEnd w:id="40"/>
    </w:p>
    <w:p>
      <w:pPr>
        <w:rPr>
          <w:color w:val="auto"/>
        </w:rPr>
      </w:pPr>
      <w:r>
        <w:rPr>
          <w:rFonts w:hint="eastAsia"/>
          <w:color w:val="auto"/>
        </w:rPr>
        <w:t>请求地址：http://xxxx</w:t>
      </w:r>
      <w:r>
        <w:rPr>
          <w:color w:val="auto"/>
        </w:rPr>
        <w:t>/</w:t>
      </w:r>
      <w:r>
        <w:rPr>
          <w:rFonts w:hint="eastAsia"/>
          <w:color w:val="auto"/>
        </w:rPr>
        <w:t>openapi</w:t>
      </w:r>
    </w:p>
    <w:p>
      <w:pPr>
        <w:rPr>
          <w:color w:val="auto"/>
        </w:rPr>
      </w:pPr>
      <w:r>
        <w:rPr>
          <w:rFonts w:hint="eastAsia" w:ascii="宋体" w:hAnsi="宋体"/>
          <w:color w:val="auto"/>
        </w:rPr>
        <w:t>（注意：xxxx为</w:t>
      </w:r>
      <w:r>
        <w:rPr>
          <w:rFonts w:hint="eastAsia"/>
          <w:color w:val="auto"/>
        </w:rPr>
        <w:t>数据产品及内容客户传播平台</w:t>
      </w:r>
      <w:r>
        <w:rPr>
          <w:rFonts w:hint="eastAsia" w:ascii="宋体" w:hAnsi="宋体"/>
          <w:color w:val="auto"/>
        </w:rPr>
        <w:t>域名）</w:t>
      </w:r>
    </w:p>
    <w:p>
      <w:pPr>
        <w:autoSpaceDE w:val="0"/>
        <w:autoSpaceDN w:val="0"/>
        <w:adjustRightInd w:val="0"/>
        <w:jc w:val="left"/>
        <w:rPr>
          <w:rFonts w:ascii="Courier New" w:hAnsi="Courier New" w:cs="Courier New" w:eastAsiaTheme="minorEastAsia"/>
          <w:color w:val="008080"/>
          <w:kern w:val="0"/>
          <w:sz w:val="20"/>
          <w:szCs w:val="20"/>
        </w:rPr>
      </w:pPr>
    </w:p>
    <w:p>
      <w:pPr>
        <w:pStyle w:val="6"/>
        <w:rPr>
          <w:color w:val="auto"/>
        </w:rPr>
      </w:pPr>
      <w:bookmarkStart w:id="41" w:name="_获取登录令牌（第三方平台—&gt;流量汇）"/>
      <w:bookmarkEnd w:id="41"/>
      <w:r>
        <w:rPr>
          <w:rFonts w:hint="eastAsia"/>
          <w:color w:val="auto"/>
        </w:rPr>
        <w:t>获取登录令牌（第三方平台—&gt;数据产品及内容客户传播平台）</w:t>
      </w:r>
    </w:p>
    <w:p>
      <w:pPr>
        <w:pStyle w:val="45"/>
        <w:numPr>
          <w:ilvl w:val="0"/>
          <w:numId w:val="4"/>
        </w:numPr>
        <w:ind w:firstLineChars="0"/>
        <w:rPr>
          <w:color w:val="auto"/>
        </w:rPr>
      </w:pPr>
      <w:r>
        <w:rPr>
          <w:rFonts w:hint="eastAsia"/>
          <w:color w:val="auto"/>
        </w:rPr>
        <w:t>功能描述</w:t>
      </w:r>
    </w:p>
    <w:p>
      <w:pPr>
        <w:ind w:firstLine="420"/>
        <w:rPr>
          <w:rFonts w:ascii="宋体" w:hAnsi="宋体"/>
          <w:color w:val="auto"/>
        </w:rPr>
      </w:pPr>
      <w:r>
        <w:rPr>
          <w:rFonts w:hint="eastAsia"/>
          <w:color w:val="auto"/>
        </w:rPr>
        <w:t>第三方平台向数据产品及内容客户传播平台发送获取登录令牌接口，数据产品及内容客户传播平台返回同步结果。</w:t>
      </w:r>
    </w:p>
    <w:p>
      <w:pPr>
        <w:pStyle w:val="45"/>
        <w:numPr>
          <w:ilvl w:val="0"/>
          <w:numId w:val="4"/>
        </w:numPr>
        <w:ind w:firstLineChars="0"/>
        <w:rPr>
          <w:color w:val="auto"/>
        </w:rPr>
      </w:pPr>
      <w:r>
        <w:rPr>
          <w:rFonts w:hint="eastAsia"/>
          <w:color w:val="auto"/>
        </w:rPr>
        <w:t>通讯协议：HTTP+POST</w:t>
      </w:r>
    </w:p>
    <w:p>
      <w:pPr>
        <w:pStyle w:val="45"/>
        <w:numPr>
          <w:ilvl w:val="0"/>
          <w:numId w:val="4"/>
        </w:numPr>
        <w:ind w:firstLineChars="0"/>
        <w:rPr>
          <w:color w:val="auto"/>
        </w:rPr>
      </w:pPr>
      <w:r>
        <w:rPr>
          <w:rFonts w:hint="eastAsia"/>
          <w:color w:val="auto"/>
        </w:rPr>
        <w:t>请求参数(key/value格式)：</w:t>
      </w:r>
    </w:p>
    <w:tbl>
      <w:tblPr>
        <w:tblStyle w:val="28"/>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22"/>
        <w:gridCol w:w="1129"/>
        <w:gridCol w:w="1142"/>
        <w:gridCol w:w="2013"/>
        <w:gridCol w:w="28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22" w:type="dxa"/>
            <w:shd w:val="clear" w:color="auto" w:fill="A5A5A5" w:themeFill="background1" w:themeFillShade="A6"/>
          </w:tcPr>
          <w:p>
            <w:pPr>
              <w:jc w:val="center"/>
              <w:rPr>
                <w:b/>
                <w:color w:val="auto"/>
              </w:rPr>
            </w:pPr>
            <w:r>
              <w:rPr>
                <w:rFonts w:hint="eastAsia"/>
                <w:b/>
                <w:color w:val="auto"/>
              </w:rPr>
              <w:t>参数名称</w:t>
            </w:r>
          </w:p>
        </w:tc>
        <w:tc>
          <w:tcPr>
            <w:tcW w:w="1129" w:type="dxa"/>
            <w:shd w:val="clear" w:color="auto" w:fill="A5A5A5" w:themeFill="background1" w:themeFillShade="A6"/>
          </w:tcPr>
          <w:p>
            <w:pPr>
              <w:jc w:val="center"/>
              <w:rPr>
                <w:b/>
                <w:color w:val="auto"/>
              </w:rPr>
            </w:pPr>
            <w:r>
              <w:rPr>
                <w:rFonts w:hint="eastAsia"/>
                <w:b/>
                <w:color w:val="auto"/>
              </w:rPr>
              <w:t>上级参数</w:t>
            </w:r>
          </w:p>
        </w:tc>
        <w:tc>
          <w:tcPr>
            <w:tcW w:w="1142" w:type="dxa"/>
            <w:shd w:val="clear" w:color="auto" w:fill="A5A5A5" w:themeFill="background1" w:themeFillShade="A6"/>
          </w:tcPr>
          <w:p>
            <w:pPr>
              <w:jc w:val="center"/>
              <w:rPr>
                <w:b/>
                <w:color w:val="auto"/>
              </w:rPr>
            </w:pPr>
            <w:r>
              <w:rPr>
                <w:rFonts w:hint="eastAsia"/>
                <w:b/>
                <w:color w:val="auto"/>
              </w:rPr>
              <w:t>重要性</w:t>
            </w:r>
          </w:p>
        </w:tc>
        <w:tc>
          <w:tcPr>
            <w:tcW w:w="2013" w:type="dxa"/>
            <w:shd w:val="clear" w:color="auto" w:fill="A5A5A5" w:themeFill="background1" w:themeFillShade="A6"/>
          </w:tcPr>
          <w:p>
            <w:pPr>
              <w:jc w:val="center"/>
              <w:rPr>
                <w:b/>
                <w:color w:val="auto"/>
              </w:rPr>
            </w:pPr>
            <w:r>
              <w:rPr>
                <w:rFonts w:hint="eastAsia"/>
                <w:b/>
                <w:color w:val="auto"/>
              </w:rPr>
              <w:t>参数类型</w:t>
            </w:r>
          </w:p>
        </w:tc>
        <w:tc>
          <w:tcPr>
            <w:tcW w:w="2816" w:type="dxa"/>
            <w:shd w:val="clear" w:color="auto" w:fill="A5A5A5" w:themeFill="background1" w:themeFillShade="A6"/>
          </w:tcPr>
          <w:p>
            <w:pPr>
              <w:jc w:val="center"/>
              <w:rPr>
                <w:b/>
                <w:color w:val="auto"/>
              </w:rPr>
            </w:pPr>
            <w:r>
              <w:rPr>
                <w:rFonts w:hint="eastAsia"/>
                <w:b/>
                <w:color w:val="auto"/>
              </w:rPr>
              <w:t>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22" w:type="dxa"/>
          </w:tcPr>
          <w:p>
            <w:pPr>
              <w:rPr>
                <w:color w:val="auto"/>
              </w:rPr>
            </w:pPr>
            <w:r>
              <w:rPr>
                <w:rFonts w:hint="eastAsia"/>
                <w:color w:val="auto"/>
              </w:rPr>
              <w:t>p</w:t>
            </w:r>
            <w:r>
              <w:rPr>
                <w:color w:val="auto"/>
              </w:rPr>
              <w:t>or</w:t>
            </w:r>
            <w:r>
              <w:rPr>
                <w:rFonts w:hint="eastAsia"/>
                <w:color w:val="auto"/>
              </w:rPr>
              <w:t>t</w:t>
            </w:r>
            <w:r>
              <w:rPr>
                <w:color w:val="auto"/>
              </w:rPr>
              <w:t>alType</w:t>
            </w:r>
          </w:p>
        </w:tc>
        <w:tc>
          <w:tcPr>
            <w:tcW w:w="1129" w:type="dxa"/>
          </w:tcPr>
          <w:p>
            <w:pPr>
              <w:rPr>
                <w:color w:val="auto"/>
              </w:rPr>
            </w:pPr>
          </w:p>
        </w:tc>
        <w:tc>
          <w:tcPr>
            <w:tcW w:w="1142" w:type="dxa"/>
          </w:tcPr>
          <w:p>
            <w:pPr>
              <w:rPr>
                <w:color w:val="auto"/>
              </w:rPr>
            </w:pPr>
            <w:r>
              <w:rPr>
                <w:rFonts w:hint="eastAsia"/>
                <w:color w:val="auto"/>
              </w:rPr>
              <w:t>必须</w:t>
            </w:r>
          </w:p>
        </w:tc>
        <w:tc>
          <w:tcPr>
            <w:tcW w:w="2013" w:type="dxa"/>
          </w:tcPr>
          <w:p>
            <w:pPr>
              <w:rPr>
                <w:color w:val="auto"/>
              </w:rPr>
            </w:pPr>
            <w:r>
              <w:rPr>
                <w:color w:val="auto"/>
              </w:rPr>
              <w:t>S</w:t>
            </w:r>
            <w:r>
              <w:rPr>
                <w:rFonts w:hint="eastAsia"/>
                <w:color w:val="auto"/>
              </w:rPr>
              <w:t>tring</w:t>
            </w:r>
          </w:p>
        </w:tc>
        <w:tc>
          <w:tcPr>
            <w:tcW w:w="2816" w:type="dxa"/>
          </w:tcPr>
          <w:p>
            <w:pPr>
              <w:rPr>
                <w:color w:val="auto"/>
              </w:rPr>
            </w:pPr>
            <w:r>
              <w:rPr>
                <w:rFonts w:hint="eastAsia"/>
                <w:color w:val="auto"/>
              </w:rPr>
              <w:t xml:space="preserve">请求方门户类型，具体值定义参考 </w:t>
            </w:r>
            <w:r>
              <w:rPr>
                <w:color w:val="auto"/>
              </w:rPr>
              <w:fldChar w:fldCharType="begin"/>
            </w:r>
            <w:r>
              <w:rPr>
                <w:color w:val="auto"/>
              </w:rPr>
              <w:instrText xml:space="preserve"> HYPERLINK \l "_portalType类型定义" </w:instrText>
            </w:r>
            <w:r>
              <w:rPr>
                <w:color w:val="auto"/>
              </w:rPr>
              <w:fldChar w:fldCharType="separate"/>
            </w:r>
            <w:r>
              <w:rPr>
                <w:rStyle w:val="31"/>
                <w:rFonts w:hint="eastAsia" w:ascii="Times New Roman" w:hAnsi="Times New Roman" w:cs="Times New Roman"/>
                <w:snapToGrid/>
                <w:color w:val="auto"/>
                <w:szCs w:val="24"/>
              </w:rPr>
              <w:t>附录1 portalType 类型定义</w:t>
            </w:r>
            <w:r>
              <w:rPr>
                <w:rStyle w:val="31"/>
                <w:rFonts w:hint="eastAsia" w:ascii="Times New Roman" w:hAnsi="Times New Roman" w:cs="Times New Roman"/>
                <w:snapToGrid/>
                <w:color w:val="auto"/>
                <w:szCs w:val="24"/>
              </w:rPr>
              <w:fldChar w:fldCharType="end"/>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22" w:type="dxa"/>
          </w:tcPr>
          <w:p>
            <w:pPr>
              <w:rPr>
                <w:color w:val="auto"/>
              </w:rPr>
            </w:pPr>
            <w:r>
              <w:rPr>
                <w:rFonts w:hint="eastAsia"/>
                <w:color w:val="auto"/>
              </w:rPr>
              <w:t>portalID</w:t>
            </w:r>
          </w:p>
        </w:tc>
        <w:tc>
          <w:tcPr>
            <w:tcW w:w="1129" w:type="dxa"/>
          </w:tcPr>
          <w:p>
            <w:pPr>
              <w:rPr>
                <w:color w:val="auto"/>
              </w:rPr>
            </w:pPr>
          </w:p>
        </w:tc>
        <w:tc>
          <w:tcPr>
            <w:tcW w:w="1142" w:type="dxa"/>
          </w:tcPr>
          <w:p>
            <w:pPr>
              <w:rPr>
                <w:color w:val="auto"/>
              </w:rPr>
            </w:pPr>
            <w:r>
              <w:rPr>
                <w:rFonts w:hint="eastAsia"/>
                <w:color w:val="auto"/>
              </w:rPr>
              <w:t>必须</w:t>
            </w:r>
          </w:p>
        </w:tc>
        <w:tc>
          <w:tcPr>
            <w:tcW w:w="2013" w:type="dxa"/>
          </w:tcPr>
          <w:p>
            <w:pPr>
              <w:rPr>
                <w:color w:val="auto"/>
              </w:rPr>
            </w:pPr>
            <w:r>
              <w:rPr>
                <w:rFonts w:hint="eastAsia"/>
                <w:color w:val="auto"/>
              </w:rPr>
              <w:t>String</w:t>
            </w:r>
          </w:p>
        </w:tc>
        <w:tc>
          <w:tcPr>
            <w:tcW w:w="2816" w:type="dxa"/>
          </w:tcPr>
          <w:p>
            <w:pPr>
              <w:rPr>
                <w:color w:val="auto"/>
              </w:rPr>
            </w:pPr>
            <w:r>
              <w:rPr>
                <w:rFonts w:hint="eastAsia"/>
                <w:color w:val="auto"/>
              </w:rPr>
              <w:t>请求方门户唯一标识，由数据产品及内容客户传播平台分配</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22" w:type="dxa"/>
          </w:tcPr>
          <w:p>
            <w:pPr>
              <w:rPr>
                <w:color w:val="auto"/>
              </w:rPr>
            </w:pPr>
            <w:r>
              <w:rPr>
                <w:rFonts w:hint="eastAsia"/>
                <w:color w:val="auto"/>
              </w:rPr>
              <w:t>transactionID</w:t>
            </w:r>
          </w:p>
        </w:tc>
        <w:tc>
          <w:tcPr>
            <w:tcW w:w="1129" w:type="dxa"/>
          </w:tcPr>
          <w:p>
            <w:pPr>
              <w:rPr>
                <w:color w:val="auto"/>
              </w:rPr>
            </w:pPr>
          </w:p>
        </w:tc>
        <w:tc>
          <w:tcPr>
            <w:tcW w:w="1142" w:type="dxa"/>
          </w:tcPr>
          <w:p>
            <w:pPr>
              <w:rPr>
                <w:color w:val="auto"/>
              </w:rPr>
            </w:pPr>
            <w:r>
              <w:rPr>
                <w:rFonts w:hint="eastAsia" w:cs="Arial"/>
                <w:color w:val="auto"/>
                <w:szCs w:val="18"/>
              </w:rPr>
              <w:t>必须</w:t>
            </w:r>
          </w:p>
        </w:tc>
        <w:tc>
          <w:tcPr>
            <w:tcW w:w="2013" w:type="dxa"/>
          </w:tcPr>
          <w:p>
            <w:pPr>
              <w:rPr>
                <w:color w:val="auto"/>
              </w:rPr>
            </w:pPr>
            <w:r>
              <w:rPr>
                <w:color w:val="auto"/>
              </w:rPr>
              <w:t>S</w:t>
            </w:r>
            <w:r>
              <w:rPr>
                <w:rFonts w:hint="eastAsia"/>
                <w:color w:val="auto"/>
              </w:rPr>
              <w:t>tring</w:t>
            </w:r>
          </w:p>
        </w:tc>
        <w:tc>
          <w:tcPr>
            <w:tcW w:w="2816" w:type="dxa"/>
          </w:tcPr>
          <w:p>
            <w:pPr>
              <w:rPr>
                <w:rFonts w:ascii="Courier New" w:hAnsi="Courier New" w:cs="Courier New"/>
                <w:color w:val="auto"/>
                <w:kern w:val="0"/>
                <w:sz w:val="20"/>
                <w:szCs w:val="20"/>
              </w:rPr>
            </w:pPr>
            <w:r>
              <w:rPr>
                <w:rFonts w:hint="eastAsia" w:ascii="Courier New" w:hAnsi="Courier New" w:cs="Courier New"/>
                <w:color w:val="auto"/>
                <w:kern w:val="0"/>
                <w:sz w:val="20"/>
                <w:szCs w:val="20"/>
              </w:rPr>
              <w:t>交易唯一编码：</w:t>
            </w:r>
          </w:p>
          <w:p>
            <w:pPr>
              <w:rPr>
                <w:color w:val="auto"/>
              </w:rPr>
            </w:pPr>
            <w:r>
              <w:rPr>
                <w:color w:val="auto"/>
              </w:rPr>
              <w:t>yyyMMddHHmmss</w:t>
            </w:r>
            <w:r>
              <w:rPr>
                <w:rFonts w:hint="eastAsia"/>
                <w:color w:val="auto"/>
              </w:rPr>
              <w:t>+8位唯一序号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22" w:type="dxa"/>
          </w:tcPr>
          <w:p>
            <w:pPr>
              <w:rPr>
                <w:color w:val="auto"/>
              </w:rPr>
            </w:pPr>
            <w:r>
              <w:rPr>
                <w:color w:val="auto"/>
              </w:rPr>
              <w:t>method</w:t>
            </w:r>
          </w:p>
        </w:tc>
        <w:tc>
          <w:tcPr>
            <w:tcW w:w="1129" w:type="dxa"/>
          </w:tcPr>
          <w:p>
            <w:pPr>
              <w:rPr>
                <w:color w:val="auto"/>
              </w:rPr>
            </w:pPr>
          </w:p>
        </w:tc>
        <w:tc>
          <w:tcPr>
            <w:tcW w:w="1142" w:type="dxa"/>
          </w:tcPr>
          <w:p>
            <w:pPr>
              <w:rPr>
                <w:color w:val="auto"/>
              </w:rPr>
            </w:pPr>
            <w:r>
              <w:rPr>
                <w:rFonts w:hint="eastAsia"/>
                <w:color w:val="auto"/>
              </w:rPr>
              <w:t>必须</w:t>
            </w:r>
          </w:p>
        </w:tc>
        <w:tc>
          <w:tcPr>
            <w:tcW w:w="2013" w:type="dxa"/>
          </w:tcPr>
          <w:p>
            <w:pPr>
              <w:rPr>
                <w:color w:val="auto"/>
              </w:rPr>
            </w:pPr>
            <w:r>
              <w:rPr>
                <w:color w:val="auto"/>
              </w:rPr>
              <w:t>S</w:t>
            </w:r>
            <w:r>
              <w:rPr>
                <w:rFonts w:hint="eastAsia"/>
                <w:color w:val="auto"/>
              </w:rPr>
              <w:t>tring</w:t>
            </w:r>
          </w:p>
        </w:tc>
        <w:tc>
          <w:tcPr>
            <w:tcW w:w="2816" w:type="dxa"/>
          </w:tcPr>
          <w:p>
            <w:pPr>
              <w:rPr>
                <w:color w:val="auto"/>
              </w:rPr>
            </w:pPr>
            <w:r>
              <w:rPr>
                <w:rFonts w:hint="eastAsia"/>
                <w:color w:val="auto"/>
              </w:rPr>
              <w:t>getTicket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22" w:type="dxa"/>
          </w:tcPr>
          <w:p>
            <w:pPr>
              <w:rPr>
                <w:color w:val="auto"/>
              </w:rPr>
            </w:pPr>
            <w:r>
              <w:rPr>
                <w:color w:val="auto"/>
              </w:rPr>
              <w:t>signType</w:t>
            </w:r>
          </w:p>
        </w:tc>
        <w:tc>
          <w:tcPr>
            <w:tcW w:w="1129" w:type="dxa"/>
          </w:tcPr>
          <w:p>
            <w:pPr>
              <w:rPr>
                <w:color w:val="auto"/>
              </w:rPr>
            </w:pPr>
          </w:p>
        </w:tc>
        <w:tc>
          <w:tcPr>
            <w:tcW w:w="1142" w:type="dxa"/>
          </w:tcPr>
          <w:p>
            <w:pPr>
              <w:rPr>
                <w:color w:val="auto"/>
              </w:rPr>
            </w:pPr>
            <w:r>
              <w:rPr>
                <w:rFonts w:hint="eastAsia"/>
                <w:color w:val="auto"/>
              </w:rPr>
              <w:t>必须</w:t>
            </w:r>
          </w:p>
        </w:tc>
        <w:tc>
          <w:tcPr>
            <w:tcW w:w="2013" w:type="dxa"/>
          </w:tcPr>
          <w:p>
            <w:pPr>
              <w:rPr>
                <w:color w:val="auto"/>
              </w:rPr>
            </w:pPr>
            <w:r>
              <w:rPr>
                <w:color w:val="auto"/>
              </w:rPr>
              <w:t>S</w:t>
            </w:r>
            <w:r>
              <w:rPr>
                <w:rFonts w:hint="eastAsia"/>
                <w:color w:val="auto"/>
              </w:rPr>
              <w:t>tring</w:t>
            </w:r>
          </w:p>
        </w:tc>
        <w:tc>
          <w:tcPr>
            <w:tcW w:w="2816" w:type="dxa"/>
          </w:tcPr>
          <w:p>
            <w:pPr>
              <w:rPr>
                <w:color w:val="auto"/>
              </w:rPr>
            </w:pPr>
            <w:r>
              <w:rPr>
                <w:rFonts w:hint="eastAsia"/>
                <w:color w:val="auto"/>
              </w:rPr>
              <w:t>MD5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22" w:type="dxa"/>
          </w:tcPr>
          <w:p>
            <w:pPr>
              <w:rPr>
                <w:color w:val="auto"/>
              </w:rPr>
            </w:pPr>
            <w:r>
              <w:rPr>
                <w:rFonts w:hint="eastAsia"/>
                <w:color w:val="auto"/>
              </w:rPr>
              <w:t>m</w:t>
            </w:r>
            <w:r>
              <w:rPr>
                <w:color w:val="auto"/>
              </w:rPr>
              <w:t>sisdn</w:t>
            </w:r>
          </w:p>
        </w:tc>
        <w:tc>
          <w:tcPr>
            <w:tcW w:w="1129" w:type="dxa"/>
          </w:tcPr>
          <w:p>
            <w:pPr>
              <w:rPr>
                <w:color w:val="auto"/>
              </w:rPr>
            </w:pPr>
          </w:p>
        </w:tc>
        <w:tc>
          <w:tcPr>
            <w:tcW w:w="1142" w:type="dxa"/>
          </w:tcPr>
          <w:p>
            <w:pPr>
              <w:rPr>
                <w:color w:val="auto"/>
              </w:rPr>
            </w:pPr>
            <w:r>
              <w:rPr>
                <w:rFonts w:hint="eastAsia"/>
                <w:color w:val="auto"/>
              </w:rPr>
              <w:t>必须</w:t>
            </w:r>
          </w:p>
        </w:tc>
        <w:tc>
          <w:tcPr>
            <w:tcW w:w="2013" w:type="dxa"/>
          </w:tcPr>
          <w:p>
            <w:pPr>
              <w:rPr>
                <w:color w:val="auto"/>
              </w:rPr>
            </w:pPr>
            <w:r>
              <w:rPr>
                <w:color w:val="auto"/>
              </w:rPr>
              <w:t>S</w:t>
            </w:r>
            <w:r>
              <w:rPr>
                <w:rFonts w:hint="eastAsia"/>
                <w:color w:val="auto"/>
              </w:rPr>
              <w:t>tring</w:t>
            </w:r>
          </w:p>
        </w:tc>
        <w:tc>
          <w:tcPr>
            <w:tcW w:w="2816" w:type="dxa"/>
          </w:tcPr>
          <w:p>
            <w:pPr>
              <w:rPr>
                <w:rFonts w:ascii="Arial" w:hAnsi="Arial" w:cs="Arial"/>
                <w:color w:val="333333"/>
              </w:rPr>
            </w:pPr>
            <w:r>
              <w:rPr>
                <w:rFonts w:hint="eastAsia" w:ascii="Courier New" w:hAnsi="Courier New" w:cs="Courier New"/>
                <w:color w:val="auto"/>
                <w:kern w:val="0"/>
                <w:sz w:val="20"/>
                <w:szCs w:val="20"/>
              </w:rPr>
              <w:t>手机号码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22" w:type="dxa"/>
          </w:tcPr>
          <w:p>
            <w:pPr>
              <w:rPr>
                <w:color w:val="auto"/>
              </w:rPr>
            </w:pPr>
            <w:r>
              <w:rPr>
                <w:rFonts w:hint="eastAsia"/>
                <w:color w:val="auto"/>
              </w:rPr>
              <w:t>nickName</w:t>
            </w:r>
          </w:p>
        </w:tc>
        <w:tc>
          <w:tcPr>
            <w:tcW w:w="1129" w:type="dxa"/>
          </w:tcPr>
          <w:p>
            <w:pPr>
              <w:rPr>
                <w:color w:val="auto"/>
              </w:rPr>
            </w:pPr>
          </w:p>
        </w:tc>
        <w:tc>
          <w:tcPr>
            <w:tcW w:w="1142" w:type="dxa"/>
          </w:tcPr>
          <w:p>
            <w:pPr>
              <w:rPr>
                <w:color w:val="auto"/>
              </w:rPr>
            </w:pPr>
            <w:r>
              <w:rPr>
                <w:rFonts w:hint="eastAsia"/>
                <w:color w:val="auto"/>
              </w:rPr>
              <w:t>选填</w:t>
            </w:r>
          </w:p>
        </w:tc>
        <w:tc>
          <w:tcPr>
            <w:tcW w:w="2013" w:type="dxa"/>
          </w:tcPr>
          <w:p>
            <w:pPr>
              <w:rPr>
                <w:rFonts w:ascii="Courier New" w:hAnsi="Courier New" w:cs="Courier New"/>
                <w:color w:val="auto"/>
                <w:sz w:val="20"/>
              </w:rPr>
            </w:pPr>
            <w:r>
              <w:rPr>
                <w:color w:val="auto"/>
              </w:rPr>
              <w:t>S</w:t>
            </w:r>
            <w:r>
              <w:rPr>
                <w:rFonts w:hint="eastAsia"/>
                <w:color w:val="auto"/>
              </w:rPr>
              <w:t>tring</w:t>
            </w:r>
          </w:p>
        </w:tc>
        <w:tc>
          <w:tcPr>
            <w:tcW w:w="2816" w:type="dxa"/>
          </w:tcPr>
          <w:p>
            <w:pPr>
              <w:rPr>
                <w:rFonts w:ascii="Courier New" w:hAnsi="Courier New" w:cs="Courier New"/>
                <w:color w:val="auto"/>
                <w:kern w:val="0"/>
                <w:sz w:val="20"/>
                <w:szCs w:val="20"/>
              </w:rPr>
            </w:pPr>
            <w:r>
              <w:rPr>
                <w:rFonts w:hint="eastAsia" w:ascii="Courier New" w:hAnsi="Courier New" w:cs="Courier New"/>
                <w:color w:val="auto"/>
                <w:kern w:val="0"/>
                <w:sz w:val="20"/>
                <w:szCs w:val="20"/>
              </w:rPr>
              <w:t>用户昵称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22" w:type="dxa"/>
          </w:tcPr>
          <w:p>
            <w:pPr>
              <w:rPr>
                <w:color w:val="auto"/>
              </w:rPr>
            </w:pPr>
            <w:r>
              <w:rPr>
                <w:rFonts w:hint="eastAsia"/>
                <w:color w:val="auto"/>
              </w:rPr>
              <w:t>d</w:t>
            </w:r>
            <w:r>
              <w:rPr>
                <w:color w:val="auto"/>
              </w:rPr>
              <w:t>ateTime</w:t>
            </w:r>
          </w:p>
        </w:tc>
        <w:tc>
          <w:tcPr>
            <w:tcW w:w="1129" w:type="dxa"/>
          </w:tcPr>
          <w:p>
            <w:pPr>
              <w:rPr>
                <w:color w:val="auto"/>
              </w:rPr>
            </w:pPr>
          </w:p>
        </w:tc>
        <w:tc>
          <w:tcPr>
            <w:tcW w:w="1142" w:type="dxa"/>
          </w:tcPr>
          <w:p>
            <w:pPr>
              <w:rPr>
                <w:color w:val="auto"/>
              </w:rPr>
            </w:pPr>
            <w:r>
              <w:rPr>
                <w:rFonts w:hint="eastAsia"/>
                <w:color w:val="auto"/>
              </w:rPr>
              <w:t>必须</w:t>
            </w:r>
          </w:p>
        </w:tc>
        <w:tc>
          <w:tcPr>
            <w:tcW w:w="2013" w:type="dxa"/>
          </w:tcPr>
          <w:p>
            <w:pPr>
              <w:rPr>
                <w:color w:val="auto"/>
              </w:rPr>
            </w:pPr>
            <w:r>
              <w:rPr>
                <w:color w:val="auto"/>
              </w:rPr>
              <w:t>S</w:t>
            </w:r>
            <w:r>
              <w:rPr>
                <w:rFonts w:hint="eastAsia"/>
                <w:color w:val="auto"/>
              </w:rPr>
              <w:t>tring</w:t>
            </w:r>
          </w:p>
        </w:tc>
        <w:tc>
          <w:tcPr>
            <w:tcW w:w="2816" w:type="dxa"/>
          </w:tcPr>
          <w:p>
            <w:pPr>
              <w:rPr>
                <w:color w:val="auto"/>
              </w:rPr>
            </w:pPr>
            <w:r>
              <w:rPr>
                <w:rFonts w:hint="eastAsia"/>
                <w:color w:val="auto"/>
              </w:rPr>
              <w:t>操作时间</w:t>
            </w:r>
          </w:p>
          <w:p>
            <w:pPr>
              <w:rPr>
                <w:color w:val="auto"/>
              </w:rPr>
            </w:pPr>
            <w:r>
              <w:rPr>
                <w:color w:val="auto"/>
              </w:rPr>
              <w:t>yyyyMMddHHmmss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22" w:type="dxa"/>
          </w:tcPr>
          <w:p>
            <w:pPr>
              <w:rPr>
                <w:color w:val="auto"/>
              </w:rPr>
            </w:pPr>
            <w:r>
              <w:rPr>
                <w:rFonts w:hint="eastAsia"/>
                <w:color w:val="auto"/>
              </w:rPr>
              <w:t>sign</w:t>
            </w:r>
          </w:p>
        </w:tc>
        <w:tc>
          <w:tcPr>
            <w:tcW w:w="1129" w:type="dxa"/>
          </w:tcPr>
          <w:p>
            <w:pPr>
              <w:rPr>
                <w:color w:val="auto"/>
              </w:rPr>
            </w:pPr>
          </w:p>
        </w:tc>
        <w:tc>
          <w:tcPr>
            <w:tcW w:w="1142" w:type="dxa"/>
          </w:tcPr>
          <w:p>
            <w:pPr>
              <w:rPr>
                <w:rFonts w:ascii="Courier New" w:hAnsi="Courier New" w:cs="Courier New"/>
                <w:color w:val="auto"/>
                <w:sz w:val="20"/>
              </w:rPr>
            </w:pPr>
            <w:r>
              <w:rPr>
                <w:rFonts w:hint="eastAsia"/>
                <w:color w:val="auto"/>
              </w:rPr>
              <w:t>必须</w:t>
            </w:r>
          </w:p>
        </w:tc>
        <w:tc>
          <w:tcPr>
            <w:tcW w:w="2013" w:type="dxa"/>
          </w:tcPr>
          <w:p>
            <w:pPr>
              <w:rPr>
                <w:color w:val="auto"/>
              </w:rPr>
            </w:pPr>
            <w:r>
              <w:rPr>
                <w:color w:val="auto"/>
              </w:rPr>
              <w:t>S</w:t>
            </w:r>
            <w:r>
              <w:rPr>
                <w:rFonts w:hint="eastAsia"/>
                <w:color w:val="auto"/>
              </w:rPr>
              <w:t>tring</w:t>
            </w:r>
          </w:p>
        </w:tc>
        <w:tc>
          <w:tcPr>
            <w:tcW w:w="2816" w:type="dxa"/>
          </w:tcPr>
          <w:p>
            <w:pPr>
              <w:rPr>
                <w:color w:val="auto"/>
              </w:rPr>
            </w:pPr>
            <w:r>
              <w:rPr>
                <w:rFonts w:hint="eastAsia"/>
                <w:color w:val="auto"/>
              </w:rPr>
              <w:t xml:space="preserve">按照 </w:t>
            </w:r>
            <w:r>
              <w:rPr>
                <w:color w:val="auto"/>
              </w:rPr>
              <w:fldChar w:fldCharType="begin"/>
            </w:r>
            <w:r>
              <w:rPr>
                <w:color w:val="auto"/>
              </w:rPr>
              <w:instrText xml:space="preserve"> HYPERLINK \l "_数字签名" </w:instrText>
            </w:r>
            <w:r>
              <w:rPr>
                <w:color w:val="auto"/>
              </w:rPr>
              <w:fldChar w:fldCharType="separate"/>
            </w:r>
            <w:r>
              <w:rPr>
                <w:rStyle w:val="31"/>
                <w:rFonts w:hint="eastAsia" w:ascii="Times New Roman" w:hAnsi="Times New Roman" w:cs="Times New Roman"/>
                <w:snapToGrid/>
                <w:color w:val="auto"/>
                <w:szCs w:val="24"/>
              </w:rPr>
              <w:t>2.1 数字签名</w:t>
            </w:r>
            <w:r>
              <w:rPr>
                <w:rStyle w:val="31"/>
                <w:rFonts w:hint="eastAsia" w:ascii="Times New Roman" w:hAnsi="Times New Roman" w:cs="Times New Roman"/>
                <w:snapToGrid/>
                <w:color w:val="auto"/>
                <w:szCs w:val="24"/>
              </w:rPr>
              <w:fldChar w:fldCharType="end"/>
            </w:r>
            <w:r>
              <w:rPr>
                <w:rFonts w:hint="eastAsia"/>
                <w:color w:val="auto"/>
              </w:rPr>
              <w:t xml:space="preserve"> 规则的签名串</w:t>
            </w:r>
          </w:p>
        </w:tc>
      </w:tr>
    </w:tbl>
    <w:p>
      <w:pPr>
        <w:rPr>
          <w:color w:val="auto"/>
        </w:rPr>
      </w:pPr>
    </w:p>
    <w:p>
      <w:pPr>
        <w:rPr>
          <w:color w:val="auto"/>
        </w:rPr>
      </w:pPr>
      <w:r>
        <w:rPr>
          <w:rFonts w:hint="eastAsia"/>
          <w:color w:val="auto"/>
        </w:rPr>
        <w:t>样例说明：</w:t>
      </w:r>
    </w:p>
    <w:p>
      <w:pPr>
        <w:rPr>
          <w:color w:val="auto"/>
        </w:rPr>
      </w:pPr>
    </w:p>
    <w:p>
      <w:pPr>
        <w:pStyle w:val="45"/>
        <w:numPr>
          <w:ilvl w:val="0"/>
          <w:numId w:val="4"/>
        </w:numPr>
        <w:ind w:firstLineChars="0"/>
        <w:rPr>
          <w:color w:val="auto"/>
        </w:rPr>
      </w:pPr>
      <w:r>
        <w:rPr>
          <w:rFonts w:hint="eastAsia"/>
          <w:color w:val="auto"/>
        </w:rPr>
        <w:t>响应结果（JSON格式）</w:t>
      </w:r>
    </w:p>
    <w:tbl>
      <w:tblPr>
        <w:tblStyle w:val="28"/>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32"/>
        <w:gridCol w:w="1417"/>
        <w:gridCol w:w="1177"/>
        <w:gridCol w:w="1122"/>
        <w:gridCol w:w="337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32" w:type="dxa"/>
            <w:shd w:val="clear" w:color="auto" w:fill="A5A5A5" w:themeFill="background1" w:themeFillShade="A6"/>
          </w:tcPr>
          <w:p>
            <w:pPr>
              <w:jc w:val="center"/>
              <w:rPr>
                <w:b/>
                <w:color w:val="auto"/>
              </w:rPr>
            </w:pPr>
            <w:r>
              <w:rPr>
                <w:rFonts w:hint="eastAsia"/>
                <w:b/>
                <w:color w:val="auto"/>
              </w:rPr>
              <w:t>节点名称</w:t>
            </w:r>
          </w:p>
        </w:tc>
        <w:tc>
          <w:tcPr>
            <w:tcW w:w="1417" w:type="dxa"/>
            <w:shd w:val="clear" w:color="auto" w:fill="A5A5A5" w:themeFill="background1" w:themeFillShade="A6"/>
          </w:tcPr>
          <w:p>
            <w:pPr>
              <w:jc w:val="center"/>
              <w:rPr>
                <w:b/>
                <w:color w:val="auto"/>
              </w:rPr>
            </w:pPr>
            <w:r>
              <w:rPr>
                <w:rFonts w:hint="eastAsia"/>
                <w:b/>
                <w:color w:val="auto"/>
              </w:rPr>
              <w:t>上级节点</w:t>
            </w:r>
          </w:p>
        </w:tc>
        <w:tc>
          <w:tcPr>
            <w:tcW w:w="1177" w:type="dxa"/>
            <w:shd w:val="clear" w:color="auto" w:fill="A5A5A5" w:themeFill="background1" w:themeFillShade="A6"/>
          </w:tcPr>
          <w:p>
            <w:pPr>
              <w:jc w:val="center"/>
              <w:rPr>
                <w:b/>
                <w:color w:val="auto"/>
              </w:rPr>
            </w:pPr>
            <w:r>
              <w:rPr>
                <w:rFonts w:hint="eastAsia"/>
                <w:b/>
                <w:color w:val="auto"/>
              </w:rPr>
              <w:t>重要性</w:t>
            </w:r>
          </w:p>
        </w:tc>
        <w:tc>
          <w:tcPr>
            <w:tcW w:w="1122" w:type="dxa"/>
            <w:shd w:val="clear" w:color="auto" w:fill="A5A5A5" w:themeFill="background1" w:themeFillShade="A6"/>
          </w:tcPr>
          <w:p>
            <w:pPr>
              <w:jc w:val="center"/>
              <w:rPr>
                <w:b/>
                <w:color w:val="auto"/>
              </w:rPr>
            </w:pPr>
            <w:r>
              <w:rPr>
                <w:rFonts w:hint="eastAsia"/>
                <w:b/>
                <w:color w:val="auto"/>
              </w:rPr>
              <w:t>字段类型</w:t>
            </w:r>
          </w:p>
        </w:tc>
        <w:tc>
          <w:tcPr>
            <w:tcW w:w="3374" w:type="dxa"/>
            <w:shd w:val="clear" w:color="auto" w:fill="A5A5A5" w:themeFill="background1" w:themeFillShade="A6"/>
          </w:tcPr>
          <w:p>
            <w:pPr>
              <w:jc w:val="center"/>
              <w:rPr>
                <w:b/>
                <w:color w:val="auto"/>
              </w:rPr>
            </w:pPr>
            <w:r>
              <w:rPr>
                <w:rFonts w:hint="eastAsia"/>
                <w:b/>
                <w:color w:val="auto"/>
              </w:rPr>
              <w:t>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32" w:type="dxa"/>
          </w:tcPr>
          <w:p>
            <w:pPr>
              <w:rPr>
                <w:color w:val="auto"/>
              </w:rPr>
            </w:pPr>
            <w:r>
              <w:rPr>
                <w:color w:val="auto"/>
              </w:rPr>
              <w:t>status</w:t>
            </w:r>
          </w:p>
        </w:tc>
        <w:tc>
          <w:tcPr>
            <w:tcW w:w="1417" w:type="dxa"/>
          </w:tcPr>
          <w:p>
            <w:pPr>
              <w:rPr>
                <w:color w:val="auto"/>
              </w:rPr>
            </w:pPr>
          </w:p>
        </w:tc>
        <w:tc>
          <w:tcPr>
            <w:tcW w:w="1177" w:type="dxa"/>
          </w:tcPr>
          <w:p>
            <w:pPr>
              <w:rPr>
                <w:color w:val="auto"/>
              </w:rPr>
            </w:pPr>
            <w:r>
              <w:rPr>
                <w:rFonts w:hint="eastAsia"/>
                <w:color w:val="auto"/>
              </w:rPr>
              <w:t>必须</w:t>
            </w:r>
          </w:p>
        </w:tc>
        <w:tc>
          <w:tcPr>
            <w:tcW w:w="1122" w:type="dxa"/>
          </w:tcPr>
          <w:p>
            <w:pPr>
              <w:rPr>
                <w:color w:val="auto"/>
              </w:rPr>
            </w:pPr>
            <w:r>
              <w:rPr>
                <w:color w:val="auto"/>
              </w:rPr>
              <w:t>S</w:t>
            </w:r>
            <w:r>
              <w:rPr>
                <w:rFonts w:hint="eastAsia"/>
                <w:color w:val="auto"/>
              </w:rPr>
              <w:t>tring</w:t>
            </w:r>
          </w:p>
        </w:tc>
        <w:tc>
          <w:tcPr>
            <w:tcW w:w="3374" w:type="dxa"/>
          </w:tcPr>
          <w:p>
            <w:pPr>
              <w:rPr>
                <w:color w:val="auto"/>
              </w:rPr>
            </w:pPr>
            <w:r>
              <w:rPr>
                <w:rFonts w:hint="eastAsia"/>
                <w:color w:val="auto"/>
              </w:rPr>
              <w:t>返回状态:</w:t>
            </w:r>
          </w:p>
          <w:p>
            <w:pPr>
              <w:rPr>
                <w:color w:val="auto"/>
              </w:rPr>
            </w:pPr>
            <w:r>
              <w:rPr>
                <w:rFonts w:hint="eastAsia"/>
                <w:color w:val="auto"/>
              </w:rPr>
              <w:t>ok：成功</w:t>
            </w:r>
          </w:p>
          <w:p>
            <w:pPr>
              <w:rPr>
                <w:color w:val="auto"/>
              </w:rPr>
            </w:pPr>
            <w:r>
              <w:rPr>
                <w:color w:val="auto"/>
              </w:rPr>
              <w:t>fail</w:t>
            </w:r>
            <w:r>
              <w:rPr>
                <w:rFonts w:hint="eastAsia"/>
                <w:color w:val="auto"/>
              </w:rPr>
              <w:t>：失败</w:t>
            </w:r>
          </w:p>
          <w:p>
            <w:pPr>
              <w:rPr>
                <w:color w:val="auto"/>
              </w:rPr>
            </w:pPr>
            <w:r>
              <w:rPr>
                <w:color w:val="auto"/>
              </w:rPr>
              <w:t>error</w:t>
            </w:r>
            <w:r>
              <w:rPr>
                <w:rFonts w:hint="eastAsia"/>
                <w:color w:val="auto"/>
              </w:rPr>
              <w:t>：错误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32" w:type="dxa"/>
          </w:tcPr>
          <w:p>
            <w:pPr>
              <w:rPr>
                <w:color w:val="auto"/>
              </w:rPr>
            </w:pPr>
            <w:r>
              <w:rPr>
                <w:color w:val="auto"/>
              </w:rPr>
              <w:t>message</w:t>
            </w:r>
          </w:p>
        </w:tc>
        <w:tc>
          <w:tcPr>
            <w:tcW w:w="1417" w:type="dxa"/>
          </w:tcPr>
          <w:p>
            <w:pPr>
              <w:rPr>
                <w:color w:val="auto"/>
              </w:rPr>
            </w:pPr>
          </w:p>
        </w:tc>
        <w:tc>
          <w:tcPr>
            <w:tcW w:w="1177" w:type="dxa"/>
          </w:tcPr>
          <w:p>
            <w:pPr>
              <w:rPr>
                <w:color w:val="auto"/>
              </w:rPr>
            </w:pPr>
            <w:r>
              <w:rPr>
                <w:rFonts w:hint="eastAsia"/>
                <w:color w:val="auto"/>
              </w:rPr>
              <w:t>必须</w:t>
            </w:r>
          </w:p>
        </w:tc>
        <w:tc>
          <w:tcPr>
            <w:tcW w:w="1122" w:type="dxa"/>
          </w:tcPr>
          <w:p>
            <w:pPr>
              <w:rPr>
                <w:color w:val="auto"/>
              </w:rPr>
            </w:pPr>
            <w:r>
              <w:rPr>
                <w:color w:val="auto"/>
              </w:rPr>
              <w:t>S</w:t>
            </w:r>
            <w:r>
              <w:rPr>
                <w:rFonts w:hint="eastAsia"/>
                <w:color w:val="auto"/>
              </w:rPr>
              <w:t>tring</w:t>
            </w:r>
          </w:p>
        </w:tc>
        <w:tc>
          <w:tcPr>
            <w:tcW w:w="3374" w:type="dxa"/>
          </w:tcPr>
          <w:p>
            <w:pPr>
              <w:rPr>
                <w:color w:val="auto"/>
              </w:rPr>
            </w:pPr>
            <w:r>
              <w:rPr>
                <w:rFonts w:hint="eastAsia"/>
                <w:color w:val="auto"/>
              </w:rPr>
              <w:t>返回结果描述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32" w:type="dxa"/>
          </w:tcPr>
          <w:p>
            <w:pPr>
              <w:rPr>
                <w:color w:val="auto"/>
              </w:rPr>
            </w:pPr>
            <w:r>
              <w:rPr>
                <w:color w:val="auto"/>
              </w:rPr>
              <w:t>code</w:t>
            </w:r>
          </w:p>
        </w:tc>
        <w:tc>
          <w:tcPr>
            <w:tcW w:w="1417" w:type="dxa"/>
          </w:tcPr>
          <w:p>
            <w:pPr>
              <w:rPr>
                <w:color w:val="auto"/>
              </w:rPr>
            </w:pPr>
          </w:p>
        </w:tc>
        <w:tc>
          <w:tcPr>
            <w:tcW w:w="1177" w:type="dxa"/>
          </w:tcPr>
          <w:p>
            <w:pPr>
              <w:rPr>
                <w:color w:val="auto"/>
              </w:rPr>
            </w:pPr>
            <w:r>
              <w:rPr>
                <w:rFonts w:hint="eastAsia"/>
                <w:color w:val="auto"/>
              </w:rPr>
              <w:t>必须</w:t>
            </w:r>
          </w:p>
        </w:tc>
        <w:tc>
          <w:tcPr>
            <w:tcW w:w="1122" w:type="dxa"/>
          </w:tcPr>
          <w:p>
            <w:pPr>
              <w:rPr>
                <w:color w:val="auto"/>
              </w:rPr>
            </w:pPr>
            <w:r>
              <w:rPr>
                <w:color w:val="auto"/>
              </w:rPr>
              <w:t>S</w:t>
            </w:r>
            <w:r>
              <w:rPr>
                <w:rFonts w:hint="eastAsia"/>
                <w:color w:val="auto"/>
              </w:rPr>
              <w:t>tring</w:t>
            </w:r>
          </w:p>
        </w:tc>
        <w:tc>
          <w:tcPr>
            <w:tcW w:w="3374" w:type="dxa"/>
          </w:tcPr>
          <w:p>
            <w:pPr>
              <w:rPr>
                <w:color w:val="auto"/>
              </w:rPr>
            </w:pPr>
            <w:r>
              <w:rPr>
                <w:rFonts w:hint="eastAsia"/>
                <w:color w:val="auto"/>
              </w:rPr>
              <w:t>返回码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32" w:type="dxa"/>
          </w:tcPr>
          <w:p>
            <w:pPr>
              <w:rPr>
                <w:color w:val="auto"/>
              </w:rPr>
            </w:pPr>
            <w:r>
              <w:rPr>
                <w:rFonts w:hint="eastAsia"/>
                <w:color w:val="auto"/>
              </w:rPr>
              <w:t>result</w:t>
            </w:r>
          </w:p>
        </w:tc>
        <w:tc>
          <w:tcPr>
            <w:tcW w:w="1417" w:type="dxa"/>
          </w:tcPr>
          <w:p>
            <w:pPr>
              <w:rPr>
                <w:color w:val="auto"/>
              </w:rPr>
            </w:pPr>
          </w:p>
        </w:tc>
        <w:tc>
          <w:tcPr>
            <w:tcW w:w="1177" w:type="dxa"/>
          </w:tcPr>
          <w:p>
            <w:pPr>
              <w:rPr>
                <w:color w:val="auto"/>
              </w:rPr>
            </w:pPr>
            <w:r>
              <w:rPr>
                <w:rFonts w:hint="eastAsia"/>
                <w:color w:val="auto"/>
              </w:rPr>
              <w:t>非必须</w:t>
            </w:r>
          </w:p>
        </w:tc>
        <w:tc>
          <w:tcPr>
            <w:tcW w:w="1122" w:type="dxa"/>
          </w:tcPr>
          <w:p>
            <w:pPr>
              <w:rPr>
                <w:color w:val="auto"/>
              </w:rPr>
            </w:pPr>
          </w:p>
        </w:tc>
        <w:tc>
          <w:tcPr>
            <w:tcW w:w="3374" w:type="dxa"/>
          </w:tcPr>
          <w:p>
            <w:pPr>
              <w:rPr>
                <w:color w:val="auto"/>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32" w:type="dxa"/>
          </w:tcPr>
          <w:p>
            <w:pPr>
              <w:rPr>
                <w:color w:val="auto"/>
              </w:rPr>
            </w:pPr>
            <w:r>
              <w:rPr>
                <w:rFonts w:hint="eastAsia" w:cs="Arial"/>
                <w:color w:val="auto"/>
                <w:szCs w:val="18"/>
                <w:lang w:val="de-DE"/>
              </w:rPr>
              <w:t>ticket</w:t>
            </w:r>
          </w:p>
        </w:tc>
        <w:tc>
          <w:tcPr>
            <w:tcW w:w="1417" w:type="dxa"/>
          </w:tcPr>
          <w:p>
            <w:pPr>
              <w:rPr>
                <w:color w:val="auto"/>
              </w:rPr>
            </w:pPr>
            <w:r>
              <w:rPr>
                <w:rFonts w:hint="eastAsia"/>
                <w:color w:val="auto"/>
              </w:rPr>
              <w:t>result</w:t>
            </w:r>
          </w:p>
        </w:tc>
        <w:tc>
          <w:tcPr>
            <w:tcW w:w="1177" w:type="dxa"/>
          </w:tcPr>
          <w:p>
            <w:pPr>
              <w:rPr>
                <w:color w:val="auto"/>
              </w:rPr>
            </w:pPr>
          </w:p>
        </w:tc>
        <w:tc>
          <w:tcPr>
            <w:tcW w:w="1122" w:type="dxa"/>
          </w:tcPr>
          <w:p>
            <w:pPr>
              <w:rPr>
                <w:color w:val="auto"/>
              </w:rPr>
            </w:pPr>
            <w:r>
              <w:rPr>
                <w:rFonts w:cs="Arial"/>
                <w:color w:val="auto"/>
                <w:szCs w:val="18"/>
              </w:rPr>
              <w:t>S</w:t>
            </w:r>
            <w:r>
              <w:rPr>
                <w:rFonts w:hint="eastAsia" w:cs="Arial"/>
                <w:color w:val="auto"/>
                <w:szCs w:val="18"/>
              </w:rPr>
              <w:t>tring</w:t>
            </w:r>
          </w:p>
        </w:tc>
        <w:tc>
          <w:tcPr>
            <w:tcW w:w="3374" w:type="dxa"/>
          </w:tcPr>
          <w:p>
            <w:pPr>
              <w:rPr>
                <w:color w:val="auto"/>
              </w:rPr>
            </w:pPr>
            <w:r>
              <w:rPr>
                <w:rFonts w:hint="eastAsia" w:cs="Arial"/>
                <w:color w:val="auto"/>
                <w:szCs w:val="18"/>
              </w:rPr>
              <w:t>登录令牌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32" w:type="dxa"/>
          </w:tcPr>
          <w:p>
            <w:pPr>
              <w:rPr>
                <w:rFonts w:ascii="Arial" w:hAnsi="Arial" w:cs="Arial"/>
                <w:color w:val="333333"/>
              </w:rPr>
            </w:pPr>
            <w:r>
              <w:rPr>
                <w:rFonts w:hint="eastAsia" w:cs="Arial"/>
                <w:color w:val="auto"/>
                <w:szCs w:val="18"/>
                <w:lang w:val="de-DE"/>
              </w:rPr>
              <w:t>expireTime</w:t>
            </w:r>
          </w:p>
        </w:tc>
        <w:tc>
          <w:tcPr>
            <w:tcW w:w="1417" w:type="dxa"/>
          </w:tcPr>
          <w:p>
            <w:pPr>
              <w:rPr>
                <w:color w:val="auto"/>
              </w:rPr>
            </w:pPr>
            <w:r>
              <w:rPr>
                <w:rFonts w:hint="eastAsia"/>
                <w:color w:val="auto"/>
              </w:rPr>
              <w:t>result</w:t>
            </w:r>
          </w:p>
        </w:tc>
        <w:tc>
          <w:tcPr>
            <w:tcW w:w="1177" w:type="dxa"/>
          </w:tcPr>
          <w:p>
            <w:pPr>
              <w:rPr>
                <w:color w:val="auto"/>
              </w:rPr>
            </w:pPr>
          </w:p>
        </w:tc>
        <w:tc>
          <w:tcPr>
            <w:tcW w:w="1122" w:type="dxa"/>
          </w:tcPr>
          <w:p>
            <w:pPr>
              <w:rPr>
                <w:rFonts w:ascii="Arial" w:hAnsi="Arial" w:cs="Arial"/>
                <w:color w:val="333333"/>
              </w:rPr>
            </w:pPr>
            <w:r>
              <w:rPr>
                <w:rFonts w:hint="eastAsia" w:cs="Arial"/>
                <w:color w:val="auto"/>
                <w:szCs w:val="18"/>
              </w:rPr>
              <w:t>String</w:t>
            </w:r>
          </w:p>
        </w:tc>
        <w:tc>
          <w:tcPr>
            <w:tcW w:w="3374" w:type="dxa"/>
          </w:tcPr>
          <w:p>
            <w:pPr>
              <w:rPr>
                <w:rFonts w:cs="Arial"/>
                <w:color w:val="auto"/>
                <w:szCs w:val="18"/>
              </w:rPr>
            </w:pPr>
            <w:r>
              <w:rPr>
                <w:rFonts w:hint="eastAsia" w:cs="Arial"/>
                <w:color w:val="auto"/>
                <w:szCs w:val="18"/>
              </w:rPr>
              <w:t>令牌过期时间;</w:t>
            </w:r>
          </w:p>
          <w:p>
            <w:pPr>
              <w:rPr>
                <w:rFonts w:ascii="Courier New" w:hAnsi="Courier New" w:cs="Courier New"/>
                <w:color w:val="auto"/>
                <w:sz w:val="20"/>
              </w:rPr>
            </w:pPr>
            <w:r>
              <w:rPr>
                <w:color w:val="auto"/>
              </w:rPr>
              <w:t>yyyyMMddHHmmss</w:t>
            </w:r>
          </w:p>
        </w:tc>
      </w:tr>
    </w:tbl>
    <w:p>
      <w:pPr>
        <w:rPr>
          <w:color w:val="auto"/>
        </w:rPr>
      </w:pPr>
    </w:p>
    <w:p>
      <w:pPr>
        <w:rPr>
          <w:color w:val="auto"/>
        </w:rPr>
      </w:pPr>
      <w:r>
        <w:rPr>
          <w:rFonts w:hint="eastAsia"/>
          <w:color w:val="auto"/>
        </w:rPr>
        <w:t>样例说明：</w:t>
      </w:r>
    </w:p>
    <w:p>
      <w:pPr>
        <w:rPr>
          <w:color w:val="auto"/>
        </w:rPr>
      </w:pPr>
      <w:r>
        <w:rPr>
          <w:color w:val="auto"/>
        </w:rPr>
        <w:t>{</w:t>
      </w:r>
    </w:p>
    <w:p>
      <w:pPr>
        <w:rPr>
          <w:color w:val="auto"/>
        </w:rPr>
      </w:pPr>
      <w:r>
        <w:rPr>
          <w:color w:val="auto"/>
        </w:rPr>
        <w:t xml:space="preserve">    "message": "ok",</w:t>
      </w:r>
    </w:p>
    <w:p>
      <w:pPr>
        <w:rPr>
          <w:color w:val="auto"/>
        </w:rPr>
      </w:pPr>
      <w:r>
        <w:rPr>
          <w:color w:val="auto"/>
        </w:rPr>
        <w:t xml:space="preserve">    "result": {</w:t>
      </w:r>
    </w:p>
    <w:p>
      <w:pPr>
        <w:rPr>
          <w:color w:val="auto"/>
        </w:rPr>
      </w:pPr>
      <w:r>
        <w:rPr>
          <w:color w:val="auto"/>
        </w:rPr>
        <w:t xml:space="preserve">        "</w:t>
      </w:r>
      <w:r>
        <w:rPr>
          <w:rFonts w:hint="eastAsia" w:cs="Arial"/>
          <w:color w:val="auto"/>
          <w:szCs w:val="18"/>
          <w:lang w:val="de-DE"/>
        </w:rPr>
        <w:t>ticket</w:t>
      </w:r>
      <w:r>
        <w:rPr>
          <w:color w:val="auto"/>
        </w:rPr>
        <w:t>": "</w:t>
      </w:r>
      <w:r>
        <w:rPr>
          <w:rFonts w:hint="eastAsia" w:ascii="Courier New" w:hAnsi="Courier New" w:cs="Courier New" w:eastAsiaTheme="minorEastAsia"/>
          <w:color w:val="000000"/>
          <w:kern w:val="0"/>
          <w:sz w:val="20"/>
          <w:szCs w:val="20"/>
        </w:rPr>
        <w:t>B23899ab12a5</w:t>
      </w:r>
      <w:r>
        <w:rPr>
          <w:color w:val="auto"/>
        </w:rPr>
        <w:t>",</w:t>
      </w:r>
    </w:p>
    <w:p>
      <w:pPr>
        <w:rPr>
          <w:color w:val="auto"/>
        </w:rPr>
      </w:pPr>
      <w:r>
        <w:rPr>
          <w:rFonts w:hint="eastAsia"/>
          <w:color w:val="auto"/>
        </w:rPr>
        <w:tab/>
      </w:r>
      <w:r>
        <w:rPr>
          <w:rFonts w:hint="eastAsia"/>
          <w:color w:val="auto"/>
        </w:rPr>
        <w:tab/>
      </w:r>
      <w:r>
        <w:rPr>
          <w:color w:val="auto"/>
        </w:rPr>
        <w:t>"</w:t>
      </w:r>
      <w:r>
        <w:rPr>
          <w:rFonts w:hint="eastAsia" w:cs="Arial"/>
          <w:color w:val="auto"/>
          <w:szCs w:val="18"/>
          <w:lang w:val="de-DE"/>
        </w:rPr>
        <w:t>expireTime</w:t>
      </w:r>
      <w:r>
        <w:rPr>
          <w:color w:val="auto"/>
        </w:rPr>
        <w:t>"</w:t>
      </w:r>
      <w:r>
        <w:rPr>
          <w:rFonts w:hint="eastAsia"/>
          <w:color w:val="auto"/>
        </w:rPr>
        <w:t>:</w:t>
      </w:r>
      <w:r>
        <w:rPr>
          <w:color w:val="auto"/>
        </w:rPr>
        <w:t>"</w:t>
      </w:r>
      <w:r>
        <w:rPr>
          <w:rFonts w:hint="eastAsia" w:ascii="Courier New" w:hAnsi="Courier New" w:cs="Courier New" w:eastAsiaTheme="minorEastAsia"/>
          <w:color w:val="000000"/>
          <w:kern w:val="0"/>
          <w:sz w:val="20"/>
          <w:szCs w:val="20"/>
        </w:rPr>
        <w:t>20140505142011</w:t>
      </w:r>
      <w:r>
        <w:rPr>
          <w:color w:val="auto"/>
        </w:rPr>
        <w:t>"</w:t>
      </w:r>
    </w:p>
    <w:p>
      <w:pPr>
        <w:rPr>
          <w:color w:val="auto"/>
        </w:rPr>
      </w:pPr>
      <w:r>
        <w:rPr>
          <w:color w:val="auto"/>
        </w:rPr>
        <w:t xml:space="preserve">    },</w:t>
      </w:r>
    </w:p>
    <w:p>
      <w:pPr>
        <w:rPr>
          <w:color w:val="auto"/>
        </w:rPr>
      </w:pPr>
      <w:r>
        <w:rPr>
          <w:color w:val="auto"/>
        </w:rPr>
        <w:t xml:space="preserve">    "status": "ok",</w:t>
      </w:r>
    </w:p>
    <w:p>
      <w:pPr>
        <w:rPr>
          <w:color w:val="auto"/>
        </w:rPr>
      </w:pPr>
      <w:r>
        <w:rPr>
          <w:color w:val="auto"/>
        </w:rPr>
        <w:t xml:space="preserve">    "code": ""</w:t>
      </w:r>
    </w:p>
    <w:p>
      <w:pPr>
        <w:rPr>
          <w:color w:val="auto"/>
        </w:rPr>
      </w:pPr>
      <w:r>
        <w:rPr>
          <w:color w:val="auto"/>
        </w:rPr>
        <w:t>}</w:t>
      </w:r>
    </w:p>
    <w:bookmarkEnd w:id="36"/>
    <w:p>
      <w:pPr>
        <w:pStyle w:val="6"/>
        <w:rPr>
          <w:color w:val="auto"/>
        </w:rPr>
      </w:pPr>
      <w:r>
        <w:rPr>
          <w:rFonts w:hint="eastAsia"/>
          <w:color w:val="auto"/>
        </w:rPr>
        <w:t>单点隐式登录页面访问（第三方平台—&gt;内容传播平台）</w:t>
      </w:r>
    </w:p>
    <w:p>
      <w:pPr>
        <w:pStyle w:val="45"/>
        <w:numPr>
          <w:ilvl w:val="0"/>
          <w:numId w:val="4"/>
        </w:numPr>
        <w:ind w:firstLineChars="0"/>
        <w:rPr>
          <w:color w:val="auto"/>
        </w:rPr>
      </w:pPr>
      <w:r>
        <w:rPr>
          <w:rFonts w:hint="eastAsia"/>
          <w:color w:val="auto"/>
        </w:rPr>
        <w:t>功能描述</w:t>
      </w:r>
    </w:p>
    <w:p>
      <w:pPr>
        <w:ind w:firstLine="420"/>
        <w:rPr>
          <w:color w:val="auto"/>
        </w:rPr>
      </w:pPr>
      <w:r>
        <w:rPr>
          <w:rFonts w:hint="eastAsia"/>
          <w:color w:val="auto"/>
        </w:rPr>
        <w:t>第三方平台向数据产品及内容客户传播平台通过该接口完成用户在数据产品及内容客户传播平台的隐式登录，并用浏览器访问该接口URL完成数据产品及内容客户传播平台指定的H5页面的单点登录</w:t>
      </w:r>
    </w:p>
    <w:p>
      <w:pPr>
        <w:pStyle w:val="45"/>
        <w:numPr>
          <w:ilvl w:val="0"/>
          <w:numId w:val="4"/>
        </w:numPr>
        <w:ind w:firstLineChars="0"/>
        <w:rPr>
          <w:color w:val="auto"/>
        </w:rPr>
      </w:pPr>
      <w:r>
        <w:rPr>
          <w:rFonts w:hint="eastAsia"/>
          <w:color w:val="auto"/>
        </w:rPr>
        <w:t>通讯协议：HTTP+GET</w:t>
      </w:r>
    </w:p>
    <w:p>
      <w:pPr>
        <w:pStyle w:val="26"/>
        <w:numPr>
          <w:ilvl w:val="0"/>
          <w:numId w:val="4"/>
        </w:numPr>
        <w:tabs>
          <w:tab w:val="left" w:pos="6674"/>
        </w:tabs>
        <w:rPr>
          <w:color w:val="auto"/>
        </w:rPr>
      </w:pPr>
      <w:r>
        <w:rPr>
          <w:rFonts w:hint="eastAsia"/>
          <w:color w:val="auto"/>
        </w:rPr>
        <w:t>接口URL：</w:t>
      </w:r>
    </w:p>
    <w:p>
      <w:pPr>
        <w:rPr>
          <w:color w:val="auto"/>
        </w:rPr>
      </w:pPr>
      <w:r>
        <w:rPr>
          <w:rFonts w:hint="eastAsia"/>
          <w:color w:val="auto"/>
        </w:rPr>
        <w:t>http://xxxx</w:t>
      </w:r>
      <w:r>
        <w:rPr>
          <w:color w:val="auto"/>
        </w:rPr>
        <w:t>/</w:t>
      </w:r>
      <w:r>
        <w:rPr>
          <w:rFonts w:hint="eastAsia"/>
          <w:color w:val="auto"/>
        </w:rPr>
        <w:t>openapi?method=</w:t>
      </w:r>
      <w:r>
        <w:rPr>
          <w:color w:val="auto"/>
        </w:rPr>
        <w:t>forwardURL</w:t>
      </w:r>
      <w:r>
        <w:rPr>
          <w:rFonts w:hint="eastAsia"/>
          <w:color w:val="auto"/>
        </w:rPr>
        <w:t>&amp;ticket=xxxxxxx&amp;portalID=xxxxxxxxx&amp;portalType=xxx&amp;url=xxxx&amp;sign=xxxx&amp;transactionID=xxxx</w:t>
      </w:r>
    </w:p>
    <w:p>
      <w:pPr>
        <w:pStyle w:val="26"/>
        <w:tabs>
          <w:tab w:val="left" w:pos="6674"/>
        </w:tabs>
        <w:rPr>
          <w:color w:val="auto"/>
        </w:rPr>
      </w:pPr>
      <w:r>
        <w:rPr>
          <w:rFonts w:hint="eastAsia"/>
          <w:color w:val="auto"/>
        </w:rPr>
        <w:t>备注：</w:t>
      </w:r>
      <w:r>
        <w:rPr>
          <w:rFonts w:hint="eastAsia" w:ascii="宋体" w:hAnsi="宋体"/>
          <w:color w:val="auto"/>
        </w:rPr>
        <w:t>xxxx为</w:t>
      </w:r>
      <w:r>
        <w:rPr>
          <w:rFonts w:hint="eastAsia"/>
          <w:color w:val="auto"/>
        </w:rPr>
        <w:t>数据产品及内容客户传播平台</w:t>
      </w:r>
      <w:r>
        <w:rPr>
          <w:rFonts w:hint="eastAsia" w:ascii="宋体" w:hAnsi="宋体"/>
          <w:color w:val="auto"/>
        </w:rPr>
        <w:t>提供的URL地址；</w:t>
      </w:r>
      <w:r>
        <w:rPr>
          <w:rFonts w:hint="eastAsia"/>
          <w:color w:val="auto"/>
        </w:rPr>
        <w:t>如果ticket无效(过期或非法)，登录失败，并返回未登录的数据产品及内容客户传播平台H5首页。</w:t>
      </w:r>
    </w:p>
    <w:p>
      <w:pPr>
        <w:pStyle w:val="45"/>
        <w:numPr>
          <w:ilvl w:val="0"/>
          <w:numId w:val="5"/>
        </w:numPr>
        <w:ind w:firstLineChars="0"/>
        <w:rPr>
          <w:color w:val="auto"/>
        </w:rPr>
      </w:pPr>
      <w:r>
        <w:rPr>
          <w:rFonts w:hint="eastAsia"/>
          <w:color w:val="auto"/>
        </w:rPr>
        <w:t>请求参数(key/value格式)：</w:t>
      </w:r>
    </w:p>
    <w:tbl>
      <w:tblPr>
        <w:tblStyle w:val="28"/>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724"/>
        <w:gridCol w:w="1188"/>
        <w:gridCol w:w="1741"/>
        <w:gridCol w:w="386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724" w:type="dxa"/>
            <w:shd w:val="clear" w:color="auto" w:fill="A5A5A5" w:themeFill="background1" w:themeFillShade="A6"/>
          </w:tcPr>
          <w:p>
            <w:pPr>
              <w:jc w:val="center"/>
              <w:rPr>
                <w:b/>
                <w:color w:val="auto"/>
              </w:rPr>
            </w:pPr>
            <w:r>
              <w:rPr>
                <w:rFonts w:hint="eastAsia"/>
                <w:b/>
                <w:color w:val="auto"/>
              </w:rPr>
              <w:t>参数名称</w:t>
            </w:r>
          </w:p>
        </w:tc>
        <w:tc>
          <w:tcPr>
            <w:tcW w:w="1188" w:type="dxa"/>
            <w:shd w:val="clear" w:color="auto" w:fill="A5A5A5" w:themeFill="background1" w:themeFillShade="A6"/>
          </w:tcPr>
          <w:p>
            <w:pPr>
              <w:jc w:val="center"/>
              <w:rPr>
                <w:b/>
                <w:color w:val="auto"/>
              </w:rPr>
            </w:pPr>
            <w:r>
              <w:rPr>
                <w:rFonts w:hint="eastAsia"/>
                <w:b/>
                <w:color w:val="auto"/>
              </w:rPr>
              <w:t>重要性</w:t>
            </w:r>
          </w:p>
        </w:tc>
        <w:tc>
          <w:tcPr>
            <w:tcW w:w="1741" w:type="dxa"/>
            <w:shd w:val="clear" w:color="auto" w:fill="A5A5A5" w:themeFill="background1" w:themeFillShade="A6"/>
          </w:tcPr>
          <w:p>
            <w:pPr>
              <w:jc w:val="center"/>
              <w:rPr>
                <w:b/>
                <w:color w:val="auto"/>
              </w:rPr>
            </w:pPr>
            <w:r>
              <w:rPr>
                <w:rFonts w:hint="eastAsia"/>
                <w:b/>
                <w:color w:val="auto"/>
              </w:rPr>
              <w:t>参数类型</w:t>
            </w:r>
          </w:p>
        </w:tc>
        <w:tc>
          <w:tcPr>
            <w:tcW w:w="3869" w:type="dxa"/>
            <w:shd w:val="clear" w:color="auto" w:fill="A5A5A5" w:themeFill="background1" w:themeFillShade="A6"/>
          </w:tcPr>
          <w:p>
            <w:pPr>
              <w:jc w:val="center"/>
              <w:rPr>
                <w:b/>
                <w:color w:val="auto"/>
              </w:rPr>
            </w:pPr>
            <w:r>
              <w:rPr>
                <w:rFonts w:hint="eastAsia"/>
                <w:b/>
                <w:color w:val="auto"/>
              </w:rPr>
              <w:t>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724" w:type="dxa"/>
          </w:tcPr>
          <w:p>
            <w:pPr>
              <w:rPr>
                <w:color w:val="auto"/>
              </w:rPr>
            </w:pPr>
            <w:r>
              <w:rPr>
                <w:rFonts w:hint="eastAsia"/>
                <w:color w:val="auto"/>
              </w:rPr>
              <w:t>p</w:t>
            </w:r>
            <w:r>
              <w:rPr>
                <w:color w:val="auto"/>
              </w:rPr>
              <w:t>ortalType</w:t>
            </w:r>
          </w:p>
        </w:tc>
        <w:tc>
          <w:tcPr>
            <w:tcW w:w="1188" w:type="dxa"/>
          </w:tcPr>
          <w:p>
            <w:pPr>
              <w:rPr>
                <w:color w:val="auto"/>
              </w:rPr>
            </w:pPr>
            <w:r>
              <w:rPr>
                <w:rFonts w:hint="eastAsia"/>
                <w:color w:val="auto"/>
              </w:rPr>
              <w:t>必须</w:t>
            </w:r>
          </w:p>
        </w:tc>
        <w:tc>
          <w:tcPr>
            <w:tcW w:w="1741" w:type="dxa"/>
          </w:tcPr>
          <w:p>
            <w:pPr>
              <w:rPr>
                <w:color w:val="auto"/>
              </w:rPr>
            </w:pPr>
            <w:r>
              <w:rPr>
                <w:color w:val="auto"/>
              </w:rPr>
              <w:t>S</w:t>
            </w:r>
            <w:r>
              <w:rPr>
                <w:rFonts w:hint="eastAsia"/>
                <w:color w:val="auto"/>
              </w:rPr>
              <w:t>tring</w:t>
            </w:r>
          </w:p>
        </w:tc>
        <w:tc>
          <w:tcPr>
            <w:tcW w:w="3869" w:type="dxa"/>
          </w:tcPr>
          <w:p>
            <w:pPr>
              <w:rPr>
                <w:color w:val="auto"/>
              </w:rPr>
            </w:pPr>
            <w:r>
              <w:rPr>
                <w:rFonts w:hint="eastAsia"/>
                <w:color w:val="auto"/>
              </w:rPr>
              <w:t>请求方门户类型：</w:t>
            </w:r>
          </w:p>
          <w:p>
            <w:pPr>
              <w:rPr>
                <w:color w:val="auto"/>
              </w:rPr>
            </w:pPr>
            <w:r>
              <w:rPr>
                <w:rFonts w:hint="eastAsia"/>
                <w:color w:val="auto"/>
              </w:rPr>
              <w:t xml:space="preserve">参考 </w:t>
            </w:r>
            <w:r>
              <w:rPr>
                <w:color w:val="auto"/>
              </w:rPr>
              <w:fldChar w:fldCharType="begin"/>
            </w:r>
            <w:r>
              <w:rPr>
                <w:color w:val="auto"/>
              </w:rPr>
              <w:instrText xml:space="preserve"> HYPERLINK \l "_portalType类型定义" </w:instrText>
            </w:r>
            <w:r>
              <w:rPr>
                <w:color w:val="auto"/>
              </w:rPr>
              <w:fldChar w:fldCharType="separate"/>
            </w:r>
            <w:r>
              <w:rPr>
                <w:rStyle w:val="31"/>
                <w:rFonts w:hint="eastAsia" w:ascii="Times New Roman" w:hAnsi="Times New Roman" w:cs="Times New Roman"/>
                <w:snapToGrid/>
                <w:color w:val="auto"/>
                <w:szCs w:val="24"/>
              </w:rPr>
              <w:t>附录1 portalType 类型定义</w:t>
            </w:r>
            <w:r>
              <w:rPr>
                <w:rStyle w:val="31"/>
                <w:rFonts w:hint="eastAsia" w:ascii="Times New Roman" w:hAnsi="Times New Roman" w:cs="Times New Roman"/>
                <w:snapToGrid/>
                <w:color w:val="auto"/>
                <w:szCs w:val="24"/>
              </w:rPr>
              <w:fldChar w:fldCharType="end"/>
            </w:r>
            <w:r>
              <w:rPr>
                <w:color w:val="auto"/>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724" w:type="dxa"/>
          </w:tcPr>
          <w:p>
            <w:pPr>
              <w:rPr>
                <w:color w:val="auto"/>
              </w:rPr>
            </w:pPr>
            <w:r>
              <w:rPr>
                <w:rFonts w:hint="eastAsia"/>
                <w:color w:val="auto"/>
              </w:rPr>
              <w:t>portalID</w:t>
            </w:r>
          </w:p>
        </w:tc>
        <w:tc>
          <w:tcPr>
            <w:tcW w:w="1188" w:type="dxa"/>
          </w:tcPr>
          <w:p>
            <w:pPr>
              <w:rPr>
                <w:color w:val="auto"/>
              </w:rPr>
            </w:pPr>
            <w:r>
              <w:rPr>
                <w:rFonts w:hint="eastAsia"/>
                <w:color w:val="auto"/>
              </w:rPr>
              <w:t>必须</w:t>
            </w:r>
          </w:p>
        </w:tc>
        <w:tc>
          <w:tcPr>
            <w:tcW w:w="1741" w:type="dxa"/>
          </w:tcPr>
          <w:p>
            <w:pPr>
              <w:rPr>
                <w:color w:val="auto"/>
              </w:rPr>
            </w:pPr>
            <w:r>
              <w:rPr>
                <w:rFonts w:hint="eastAsia"/>
                <w:color w:val="auto"/>
              </w:rPr>
              <w:t>String</w:t>
            </w:r>
          </w:p>
        </w:tc>
        <w:tc>
          <w:tcPr>
            <w:tcW w:w="3869" w:type="dxa"/>
          </w:tcPr>
          <w:p>
            <w:pPr>
              <w:rPr>
                <w:color w:val="auto"/>
              </w:rPr>
            </w:pPr>
            <w:r>
              <w:rPr>
                <w:rFonts w:hint="eastAsia"/>
                <w:color w:val="auto"/>
              </w:rPr>
              <w:t>请求方门户唯一标识，业务平台英文简写。</w:t>
            </w:r>
          </w:p>
          <w:p>
            <w:pPr>
              <w:rPr>
                <w:color w:val="auto"/>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724" w:type="dxa"/>
          </w:tcPr>
          <w:p>
            <w:pPr>
              <w:rPr>
                <w:color w:val="auto"/>
              </w:rPr>
            </w:pPr>
            <w:r>
              <w:rPr>
                <w:rFonts w:hint="eastAsia"/>
                <w:color w:val="auto"/>
              </w:rPr>
              <w:t>transactionID</w:t>
            </w:r>
          </w:p>
        </w:tc>
        <w:tc>
          <w:tcPr>
            <w:tcW w:w="1188" w:type="dxa"/>
          </w:tcPr>
          <w:p>
            <w:pPr>
              <w:rPr>
                <w:color w:val="auto"/>
              </w:rPr>
            </w:pPr>
            <w:r>
              <w:rPr>
                <w:rFonts w:hint="eastAsia" w:cs="Arial"/>
                <w:color w:val="auto"/>
                <w:szCs w:val="18"/>
              </w:rPr>
              <w:t>必须</w:t>
            </w:r>
          </w:p>
        </w:tc>
        <w:tc>
          <w:tcPr>
            <w:tcW w:w="1741" w:type="dxa"/>
          </w:tcPr>
          <w:p>
            <w:pPr>
              <w:rPr>
                <w:color w:val="auto"/>
              </w:rPr>
            </w:pPr>
            <w:r>
              <w:rPr>
                <w:rFonts w:hint="eastAsia"/>
                <w:color w:val="auto"/>
              </w:rPr>
              <w:t>string</w:t>
            </w:r>
          </w:p>
        </w:tc>
        <w:tc>
          <w:tcPr>
            <w:tcW w:w="3869" w:type="dxa"/>
          </w:tcPr>
          <w:p>
            <w:pPr>
              <w:rPr>
                <w:rFonts w:ascii="Courier New" w:hAnsi="Courier New" w:cs="Courier New"/>
                <w:color w:val="auto"/>
                <w:kern w:val="0"/>
                <w:sz w:val="20"/>
                <w:szCs w:val="20"/>
              </w:rPr>
            </w:pPr>
            <w:r>
              <w:rPr>
                <w:rFonts w:hint="eastAsia" w:ascii="Courier New" w:hAnsi="Courier New" w:cs="Courier New"/>
                <w:color w:val="auto"/>
                <w:kern w:val="0"/>
                <w:sz w:val="20"/>
                <w:szCs w:val="20"/>
              </w:rPr>
              <w:t>交易唯一编码：</w:t>
            </w:r>
          </w:p>
          <w:p>
            <w:pPr>
              <w:rPr>
                <w:color w:val="auto"/>
              </w:rPr>
            </w:pPr>
            <w:r>
              <w:rPr>
                <w:color w:val="auto"/>
              </w:rPr>
              <w:t>yyyMMddHHmmss</w:t>
            </w:r>
            <w:r>
              <w:rPr>
                <w:rFonts w:hint="eastAsia"/>
                <w:color w:val="auto"/>
              </w:rPr>
              <w:t>+8位唯一序号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724" w:type="dxa"/>
          </w:tcPr>
          <w:p>
            <w:pPr>
              <w:rPr>
                <w:color w:val="auto"/>
              </w:rPr>
            </w:pPr>
            <w:r>
              <w:rPr>
                <w:color w:val="auto"/>
              </w:rPr>
              <w:t>method</w:t>
            </w:r>
          </w:p>
        </w:tc>
        <w:tc>
          <w:tcPr>
            <w:tcW w:w="1188" w:type="dxa"/>
          </w:tcPr>
          <w:p>
            <w:pPr>
              <w:rPr>
                <w:color w:val="auto"/>
              </w:rPr>
            </w:pPr>
            <w:r>
              <w:rPr>
                <w:rFonts w:hint="eastAsia"/>
                <w:color w:val="auto"/>
              </w:rPr>
              <w:t>必须</w:t>
            </w:r>
          </w:p>
        </w:tc>
        <w:tc>
          <w:tcPr>
            <w:tcW w:w="1741" w:type="dxa"/>
          </w:tcPr>
          <w:p>
            <w:pPr>
              <w:rPr>
                <w:color w:val="auto"/>
              </w:rPr>
            </w:pPr>
            <w:r>
              <w:rPr>
                <w:color w:val="auto"/>
              </w:rPr>
              <w:t>S</w:t>
            </w:r>
            <w:r>
              <w:rPr>
                <w:rFonts w:hint="eastAsia"/>
                <w:color w:val="auto"/>
              </w:rPr>
              <w:t>tring</w:t>
            </w:r>
          </w:p>
        </w:tc>
        <w:tc>
          <w:tcPr>
            <w:tcW w:w="3869" w:type="dxa"/>
          </w:tcPr>
          <w:p>
            <w:pPr>
              <w:rPr>
                <w:color w:val="auto"/>
              </w:rPr>
            </w:pPr>
            <w:r>
              <w:rPr>
                <w:color w:val="000000"/>
              </w:rPr>
              <w:t>forwardURL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724" w:type="dxa"/>
          </w:tcPr>
          <w:p>
            <w:pPr>
              <w:rPr>
                <w:color w:val="auto"/>
              </w:rPr>
            </w:pPr>
            <w:r>
              <w:rPr>
                <w:rFonts w:hint="eastAsia"/>
                <w:color w:val="auto"/>
              </w:rPr>
              <w:t>ticket</w:t>
            </w:r>
          </w:p>
        </w:tc>
        <w:tc>
          <w:tcPr>
            <w:tcW w:w="1188" w:type="dxa"/>
          </w:tcPr>
          <w:p>
            <w:pPr>
              <w:rPr>
                <w:color w:val="auto"/>
              </w:rPr>
            </w:pPr>
            <w:r>
              <w:rPr>
                <w:rFonts w:hint="eastAsia"/>
                <w:color w:val="auto"/>
              </w:rPr>
              <w:t>必须</w:t>
            </w:r>
          </w:p>
        </w:tc>
        <w:tc>
          <w:tcPr>
            <w:tcW w:w="1741" w:type="dxa"/>
          </w:tcPr>
          <w:p>
            <w:pPr>
              <w:rPr>
                <w:color w:val="auto"/>
              </w:rPr>
            </w:pPr>
            <w:r>
              <w:rPr>
                <w:rFonts w:hint="eastAsia"/>
                <w:color w:val="auto"/>
              </w:rPr>
              <w:t>string</w:t>
            </w:r>
          </w:p>
        </w:tc>
        <w:tc>
          <w:tcPr>
            <w:tcW w:w="3869" w:type="dxa"/>
          </w:tcPr>
          <w:p>
            <w:pPr>
              <w:rPr>
                <w:rFonts w:ascii="Arial" w:hAnsi="Arial" w:cs="Arial"/>
                <w:color w:val="333333"/>
              </w:rPr>
            </w:pPr>
            <w:r>
              <w:rPr>
                <w:rFonts w:hint="eastAsia"/>
                <w:color w:val="auto"/>
              </w:rPr>
              <w:t>tickiet参数值由</w:t>
            </w:r>
            <w:r>
              <w:rPr>
                <w:color w:val="auto"/>
              </w:rPr>
              <w:fldChar w:fldCharType="begin"/>
            </w:r>
            <w:r>
              <w:rPr>
                <w:color w:val="auto"/>
              </w:rPr>
              <w:instrText xml:space="preserve"> HYPERLINK \l "_获取登录令牌（第三方平台—&gt;流量汇）" </w:instrText>
            </w:r>
            <w:r>
              <w:rPr>
                <w:color w:val="auto"/>
              </w:rPr>
              <w:fldChar w:fldCharType="separate"/>
            </w:r>
            <w:r>
              <w:rPr>
                <w:rStyle w:val="31"/>
                <w:rFonts w:hint="eastAsia" w:ascii="Times New Roman" w:hAnsi="Times New Roman" w:cs="Times New Roman"/>
                <w:snapToGrid/>
                <w:color w:val="auto"/>
                <w:szCs w:val="24"/>
              </w:rPr>
              <w:t>获取登录令牌接口</w:t>
            </w:r>
            <w:r>
              <w:rPr>
                <w:rStyle w:val="31"/>
                <w:rFonts w:hint="eastAsia" w:ascii="Times New Roman" w:hAnsi="Times New Roman" w:cs="Times New Roman"/>
                <w:snapToGrid/>
                <w:color w:val="auto"/>
                <w:szCs w:val="24"/>
              </w:rPr>
              <w:fldChar w:fldCharType="end"/>
            </w:r>
            <w:r>
              <w:rPr>
                <w:rFonts w:hint="eastAsia"/>
                <w:color w:val="auto"/>
              </w:rPr>
              <w:t>返回</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724" w:type="dxa"/>
          </w:tcPr>
          <w:p>
            <w:pPr>
              <w:rPr>
                <w:color w:val="auto"/>
              </w:rPr>
            </w:pPr>
            <w:r>
              <w:rPr>
                <w:rFonts w:hint="eastAsia"/>
                <w:color w:val="auto"/>
              </w:rPr>
              <w:t>url</w:t>
            </w:r>
          </w:p>
        </w:tc>
        <w:tc>
          <w:tcPr>
            <w:tcW w:w="1188" w:type="dxa"/>
          </w:tcPr>
          <w:p>
            <w:pPr>
              <w:rPr>
                <w:color w:val="auto"/>
              </w:rPr>
            </w:pPr>
            <w:r>
              <w:rPr>
                <w:rFonts w:hint="eastAsia"/>
                <w:color w:val="auto"/>
              </w:rPr>
              <w:t>必须</w:t>
            </w:r>
          </w:p>
        </w:tc>
        <w:tc>
          <w:tcPr>
            <w:tcW w:w="1741" w:type="dxa"/>
          </w:tcPr>
          <w:p>
            <w:pPr>
              <w:rPr>
                <w:color w:val="auto"/>
              </w:rPr>
            </w:pPr>
            <w:r>
              <w:rPr>
                <w:rFonts w:hint="eastAsia"/>
                <w:color w:val="auto"/>
              </w:rPr>
              <w:t>string</w:t>
            </w:r>
          </w:p>
        </w:tc>
        <w:tc>
          <w:tcPr>
            <w:tcW w:w="3869" w:type="dxa"/>
          </w:tcPr>
          <w:p>
            <w:pPr>
              <w:rPr>
                <w:color w:val="auto"/>
              </w:rPr>
            </w:pPr>
            <w:r>
              <w:rPr>
                <w:rFonts w:hint="eastAsia"/>
                <w:color w:val="000000"/>
              </w:rPr>
              <w:t>跳转的目的</w:t>
            </w:r>
            <w:r>
              <w:rPr>
                <w:color w:val="000000"/>
              </w:rPr>
              <w:t>URL</w:t>
            </w:r>
            <w:r>
              <w:rPr>
                <w:rFonts w:hint="eastAsia"/>
                <w:color w:val="000000"/>
              </w:rPr>
              <w:t>地址；单点登录后，需要打开的</w:t>
            </w:r>
            <w:r>
              <w:rPr>
                <w:rFonts w:hint="eastAsia"/>
                <w:color w:val="auto"/>
              </w:rPr>
              <w:t>数据产品及内容客户传播平台</w:t>
            </w:r>
            <w:r>
              <w:rPr>
                <w:rFonts w:hint="eastAsia"/>
                <w:color w:val="000000"/>
              </w:rPr>
              <w:t>页面URL地址</w:t>
            </w:r>
            <w:r>
              <w:rPr>
                <w:color w:val="auto"/>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724" w:type="dxa"/>
          </w:tcPr>
          <w:p>
            <w:pPr>
              <w:rPr>
                <w:color w:val="auto"/>
              </w:rPr>
            </w:pPr>
            <w:r>
              <w:rPr>
                <w:rFonts w:hint="eastAsia"/>
                <w:color w:val="auto"/>
              </w:rPr>
              <w:t>sign</w:t>
            </w:r>
          </w:p>
        </w:tc>
        <w:tc>
          <w:tcPr>
            <w:tcW w:w="1188" w:type="dxa"/>
          </w:tcPr>
          <w:p>
            <w:pPr>
              <w:rPr>
                <w:rFonts w:ascii="Courier New" w:hAnsi="Courier New" w:cs="Courier New"/>
                <w:color w:val="auto"/>
                <w:sz w:val="20"/>
              </w:rPr>
            </w:pPr>
            <w:r>
              <w:rPr>
                <w:rFonts w:hint="eastAsia"/>
                <w:color w:val="auto"/>
              </w:rPr>
              <w:t>必须</w:t>
            </w:r>
          </w:p>
        </w:tc>
        <w:tc>
          <w:tcPr>
            <w:tcW w:w="1741" w:type="dxa"/>
          </w:tcPr>
          <w:p>
            <w:pPr>
              <w:rPr>
                <w:color w:val="auto"/>
              </w:rPr>
            </w:pPr>
            <w:r>
              <w:rPr>
                <w:rFonts w:hint="eastAsia"/>
                <w:color w:val="auto"/>
              </w:rPr>
              <w:t>String</w:t>
            </w:r>
          </w:p>
        </w:tc>
        <w:tc>
          <w:tcPr>
            <w:tcW w:w="3869" w:type="dxa"/>
          </w:tcPr>
          <w:p>
            <w:pPr>
              <w:rPr>
                <w:color w:val="auto"/>
              </w:rPr>
            </w:pPr>
            <w:r>
              <w:rPr>
                <w:rFonts w:hint="eastAsia"/>
                <w:color w:val="auto"/>
              </w:rPr>
              <w:t xml:space="preserve">按照 </w:t>
            </w:r>
            <w:r>
              <w:rPr>
                <w:color w:val="auto"/>
              </w:rPr>
              <w:fldChar w:fldCharType="begin"/>
            </w:r>
            <w:r>
              <w:rPr>
                <w:color w:val="auto"/>
              </w:rPr>
              <w:instrText xml:space="preserve"> HYPERLINK \l "_数字签名" </w:instrText>
            </w:r>
            <w:r>
              <w:rPr>
                <w:color w:val="auto"/>
              </w:rPr>
              <w:fldChar w:fldCharType="separate"/>
            </w:r>
            <w:r>
              <w:rPr>
                <w:rStyle w:val="31"/>
                <w:rFonts w:hint="eastAsia" w:ascii="Times New Roman" w:hAnsi="Times New Roman" w:cs="Times New Roman"/>
                <w:snapToGrid/>
                <w:color w:val="auto"/>
                <w:szCs w:val="24"/>
              </w:rPr>
              <w:t>2.1 数字签名</w:t>
            </w:r>
            <w:r>
              <w:rPr>
                <w:rStyle w:val="31"/>
                <w:rFonts w:hint="eastAsia" w:ascii="Times New Roman" w:hAnsi="Times New Roman" w:cs="Times New Roman"/>
                <w:snapToGrid/>
                <w:color w:val="auto"/>
                <w:szCs w:val="24"/>
              </w:rPr>
              <w:fldChar w:fldCharType="end"/>
            </w:r>
            <w:r>
              <w:rPr>
                <w:rFonts w:hint="eastAsia"/>
                <w:color w:val="auto"/>
              </w:rPr>
              <w:t xml:space="preserve"> 规则的签名串</w:t>
            </w:r>
          </w:p>
        </w:tc>
      </w:tr>
    </w:tbl>
    <w:p>
      <w:pPr>
        <w:rPr>
          <w:color w:val="auto"/>
        </w:rPr>
      </w:pPr>
      <w:bookmarkStart w:id="42" w:name="_页面流量套餐购买接口（第三方—&gt;流量汇）"/>
      <w:bookmarkEnd w:id="42"/>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pStyle w:val="4"/>
        <w:rPr>
          <w:color w:val="auto"/>
        </w:rPr>
      </w:pPr>
      <w:bookmarkStart w:id="43" w:name="_Toc534737262"/>
      <w:r>
        <w:rPr>
          <w:rFonts w:hint="eastAsia"/>
          <w:color w:val="auto"/>
        </w:rPr>
        <w:t>内容平台单点登录到第三方平台</w:t>
      </w:r>
      <w:bookmarkEnd w:id="43"/>
    </w:p>
    <w:p>
      <w:pPr>
        <w:pStyle w:val="5"/>
        <w:rPr>
          <w:color w:val="auto"/>
        </w:rPr>
      </w:pPr>
      <w:r>
        <w:rPr>
          <w:rFonts w:hint="eastAsia"/>
          <w:color w:val="auto"/>
        </w:rPr>
        <w:t>业务功能描述</w:t>
      </w:r>
    </w:p>
    <w:p>
      <w:pPr>
        <w:autoSpaceDE w:val="0"/>
        <w:autoSpaceDN w:val="0"/>
        <w:adjustRightInd w:val="0"/>
        <w:jc w:val="left"/>
        <w:rPr>
          <w:rFonts w:ascii="Courier New" w:hAnsi="Courier New" w:cs="Courier New" w:eastAsiaTheme="minorEastAsia"/>
          <w:color w:val="008080"/>
          <w:kern w:val="0"/>
          <w:sz w:val="20"/>
          <w:szCs w:val="20"/>
        </w:rPr>
      </w:pPr>
      <w:r>
        <w:rPr>
          <w:color w:val="auto"/>
        </w:rPr>
        <w:object>
          <v:shape id="_x0000_i1026" o:spt="75" type="#_x0000_t75" style="height:228.85pt;width:414.85pt;" o:ole="t" filled="f" o:preferrelative="t" stroked="f" coordsize="21600,21600">
            <v:path/>
            <v:fill on="f" focussize="0,0"/>
            <v:stroke on="f" joinstyle="miter"/>
            <v:imagedata r:id="rId8" o:title=""/>
            <o:lock v:ext="edit" aspectratio="t"/>
            <w10:wrap type="none"/>
            <w10:anchorlock/>
          </v:shape>
          <o:OLEObject Type="Embed" ProgID="Visio.Drawing.11" ShapeID="_x0000_i1026" DrawAspect="Content" ObjectID="_1468075726" r:id="rId7">
            <o:LockedField>false</o:LockedField>
          </o:OLEObject>
        </w:object>
      </w:r>
    </w:p>
    <w:p>
      <w:pPr>
        <w:autoSpaceDE w:val="0"/>
        <w:autoSpaceDN w:val="0"/>
        <w:adjustRightInd w:val="0"/>
        <w:jc w:val="left"/>
        <w:rPr>
          <w:rFonts w:ascii="Courier New" w:hAnsi="Courier New" w:cs="Courier New" w:eastAsiaTheme="minorEastAsia"/>
          <w:color w:val="008080"/>
          <w:kern w:val="0"/>
          <w:sz w:val="20"/>
          <w:szCs w:val="20"/>
        </w:rPr>
      </w:pPr>
      <w:r>
        <w:rPr>
          <w:rFonts w:hint="eastAsia" w:ascii="Courier New" w:hAnsi="Courier New" w:cs="Courier New" w:eastAsiaTheme="minorEastAsia"/>
          <w:color w:val="008080"/>
          <w:kern w:val="0"/>
          <w:sz w:val="20"/>
          <w:szCs w:val="20"/>
        </w:rPr>
        <w:t>功能说明:</w:t>
      </w:r>
    </w:p>
    <w:p>
      <w:pPr>
        <w:pStyle w:val="45"/>
        <w:numPr>
          <w:ilvl w:val="0"/>
          <w:numId w:val="6"/>
        </w:numPr>
        <w:autoSpaceDE w:val="0"/>
        <w:autoSpaceDN w:val="0"/>
        <w:adjustRightInd w:val="0"/>
        <w:ind w:firstLineChars="0"/>
        <w:jc w:val="left"/>
        <w:rPr>
          <w:rFonts w:ascii="Courier New" w:hAnsi="Courier New" w:cs="Courier New" w:eastAsiaTheme="minorEastAsia"/>
          <w:color w:val="008080"/>
          <w:kern w:val="0"/>
          <w:sz w:val="20"/>
          <w:szCs w:val="20"/>
        </w:rPr>
      </w:pPr>
      <w:r>
        <w:rPr>
          <w:rFonts w:hint="eastAsia" w:ascii="Courier New" w:hAnsi="Courier New" w:cs="Courier New" w:eastAsiaTheme="minorEastAsia"/>
          <w:color w:val="008080"/>
          <w:kern w:val="0"/>
          <w:sz w:val="20"/>
          <w:szCs w:val="20"/>
        </w:rPr>
        <w:t>第三方平台提供支持单点登录的页面访问链接url给内容平台,用户访问该链接url时,内容平台在该链接url增加token参数.</w:t>
      </w:r>
    </w:p>
    <w:p>
      <w:pPr>
        <w:pStyle w:val="45"/>
        <w:numPr>
          <w:ilvl w:val="0"/>
          <w:numId w:val="6"/>
        </w:numPr>
        <w:autoSpaceDE w:val="0"/>
        <w:autoSpaceDN w:val="0"/>
        <w:adjustRightInd w:val="0"/>
        <w:ind w:firstLineChars="0"/>
        <w:jc w:val="left"/>
        <w:rPr>
          <w:rFonts w:ascii="Courier New" w:hAnsi="Courier New" w:cs="Courier New" w:eastAsiaTheme="minorEastAsia"/>
          <w:color w:val="008080"/>
          <w:kern w:val="0"/>
          <w:sz w:val="20"/>
          <w:szCs w:val="20"/>
        </w:rPr>
      </w:pPr>
      <w:r>
        <w:rPr>
          <w:rFonts w:hint="eastAsia" w:ascii="Courier New" w:hAnsi="Courier New" w:cs="Courier New" w:eastAsiaTheme="minorEastAsia"/>
          <w:color w:val="008080"/>
          <w:kern w:val="0"/>
          <w:sz w:val="20"/>
          <w:szCs w:val="20"/>
        </w:rPr>
        <w:t>token参数值为一次性有效,不能重复使用,过期时间为15分钟,过期未使用失效.</w:t>
      </w:r>
    </w:p>
    <w:p>
      <w:pPr>
        <w:pStyle w:val="5"/>
        <w:tabs>
          <w:tab w:val="clear" w:pos="716"/>
        </w:tabs>
        <w:rPr>
          <w:color w:val="auto"/>
        </w:rPr>
      </w:pPr>
      <w:r>
        <w:rPr>
          <w:rFonts w:hint="eastAsia"/>
          <w:color w:val="auto"/>
        </w:rPr>
        <w:t>接口协议</w:t>
      </w:r>
    </w:p>
    <w:p>
      <w:pPr>
        <w:rPr>
          <w:color w:val="auto"/>
        </w:rPr>
      </w:pPr>
      <w:r>
        <w:rPr>
          <w:rFonts w:hint="eastAsia"/>
          <w:color w:val="auto"/>
        </w:rPr>
        <w:t>请求地址：http://xxxx</w:t>
      </w:r>
      <w:r>
        <w:rPr>
          <w:color w:val="auto"/>
        </w:rPr>
        <w:t>/</w:t>
      </w:r>
      <w:r>
        <w:rPr>
          <w:rFonts w:hint="eastAsia"/>
          <w:color w:val="auto"/>
        </w:rPr>
        <w:t>openapi</w:t>
      </w:r>
    </w:p>
    <w:p>
      <w:pPr>
        <w:rPr>
          <w:color w:val="auto"/>
        </w:rPr>
      </w:pPr>
      <w:r>
        <w:rPr>
          <w:rFonts w:hint="eastAsia" w:ascii="宋体" w:hAnsi="宋体"/>
          <w:color w:val="auto"/>
        </w:rPr>
        <w:t>（注意：xxxx为</w:t>
      </w:r>
      <w:r>
        <w:rPr>
          <w:rFonts w:hint="eastAsia"/>
          <w:color w:val="auto"/>
        </w:rPr>
        <w:t>数据产品及内容客户传播平台</w:t>
      </w:r>
      <w:r>
        <w:rPr>
          <w:rFonts w:hint="eastAsia" w:ascii="宋体" w:hAnsi="宋体"/>
          <w:color w:val="auto"/>
        </w:rPr>
        <w:t>域名）</w:t>
      </w:r>
    </w:p>
    <w:p>
      <w:pPr>
        <w:autoSpaceDE w:val="0"/>
        <w:autoSpaceDN w:val="0"/>
        <w:adjustRightInd w:val="0"/>
        <w:jc w:val="left"/>
        <w:rPr>
          <w:rFonts w:ascii="Courier New" w:hAnsi="Courier New" w:cs="Courier New" w:eastAsiaTheme="minorEastAsia"/>
          <w:color w:val="008080"/>
          <w:kern w:val="0"/>
          <w:sz w:val="20"/>
          <w:szCs w:val="20"/>
        </w:rPr>
      </w:pPr>
    </w:p>
    <w:p>
      <w:pPr>
        <w:pStyle w:val="6"/>
        <w:rPr>
          <w:color w:val="auto"/>
        </w:rPr>
      </w:pPr>
      <w:r>
        <w:rPr>
          <w:rFonts w:hint="eastAsia"/>
          <w:color w:val="auto"/>
        </w:rPr>
        <w:t>获取登录手机号（第三方平台—&gt;传播平台）</w:t>
      </w:r>
    </w:p>
    <w:p>
      <w:pPr>
        <w:pStyle w:val="45"/>
        <w:numPr>
          <w:ilvl w:val="0"/>
          <w:numId w:val="4"/>
        </w:numPr>
        <w:spacing w:before="156" w:after="156"/>
        <w:ind w:firstLineChars="0"/>
        <w:rPr>
          <w:color w:val="auto"/>
        </w:rPr>
      </w:pPr>
      <w:r>
        <w:rPr>
          <w:rFonts w:hint="eastAsia"/>
          <w:color w:val="auto"/>
        </w:rPr>
        <w:t>功能描述</w:t>
      </w:r>
    </w:p>
    <w:p>
      <w:pPr>
        <w:ind w:firstLine="420"/>
        <w:rPr>
          <w:rFonts w:ascii="宋体" w:hAnsi="宋体"/>
          <w:color w:val="auto"/>
        </w:rPr>
      </w:pPr>
      <w:r>
        <w:rPr>
          <w:rFonts w:hint="eastAsia"/>
          <w:color w:val="auto"/>
        </w:rPr>
        <w:t>第三方平台通过内容平台追加在页面url链接的token参数值</w:t>
      </w:r>
      <w:r>
        <w:rPr>
          <w:color w:val="auto"/>
        </w:rPr>
        <w:t>获取</w:t>
      </w:r>
      <w:r>
        <w:rPr>
          <w:rFonts w:hint="eastAsia"/>
          <w:color w:val="auto"/>
        </w:rPr>
        <w:t>访问用户的手机号信息.</w:t>
      </w:r>
    </w:p>
    <w:p>
      <w:pPr>
        <w:pStyle w:val="45"/>
        <w:numPr>
          <w:ilvl w:val="0"/>
          <w:numId w:val="4"/>
        </w:numPr>
        <w:spacing w:before="156" w:after="156"/>
        <w:ind w:firstLineChars="0"/>
        <w:rPr>
          <w:color w:val="auto"/>
        </w:rPr>
      </w:pPr>
      <w:r>
        <w:rPr>
          <w:rFonts w:hint="eastAsia"/>
          <w:color w:val="auto"/>
        </w:rPr>
        <w:t>通讯协议：HTTP+POST</w:t>
      </w:r>
    </w:p>
    <w:p>
      <w:pPr>
        <w:pStyle w:val="45"/>
        <w:numPr>
          <w:ilvl w:val="0"/>
          <w:numId w:val="4"/>
        </w:numPr>
        <w:spacing w:before="156" w:after="156"/>
        <w:ind w:firstLineChars="0"/>
        <w:rPr>
          <w:color w:val="auto"/>
        </w:rPr>
      </w:pPr>
      <w:r>
        <w:rPr>
          <w:rFonts w:hint="eastAsia"/>
          <w:color w:val="auto"/>
        </w:rPr>
        <w:t>请求参数(key/value格式)：</w:t>
      </w:r>
    </w:p>
    <w:tbl>
      <w:tblPr>
        <w:tblStyle w:val="28"/>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22"/>
        <w:gridCol w:w="1129"/>
        <w:gridCol w:w="1142"/>
        <w:gridCol w:w="2013"/>
        <w:gridCol w:w="28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22" w:type="dxa"/>
            <w:shd w:val="clear" w:color="auto" w:fill="A5A5A5" w:themeFill="background1" w:themeFillShade="A6"/>
          </w:tcPr>
          <w:p>
            <w:pPr>
              <w:jc w:val="center"/>
              <w:rPr>
                <w:b/>
                <w:color w:val="auto"/>
              </w:rPr>
            </w:pPr>
            <w:r>
              <w:rPr>
                <w:rFonts w:hint="eastAsia"/>
                <w:b/>
                <w:color w:val="auto"/>
              </w:rPr>
              <w:t>参数名称</w:t>
            </w:r>
          </w:p>
        </w:tc>
        <w:tc>
          <w:tcPr>
            <w:tcW w:w="1129" w:type="dxa"/>
            <w:shd w:val="clear" w:color="auto" w:fill="A5A5A5" w:themeFill="background1" w:themeFillShade="A6"/>
          </w:tcPr>
          <w:p>
            <w:pPr>
              <w:jc w:val="center"/>
              <w:rPr>
                <w:b/>
                <w:color w:val="auto"/>
              </w:rPr>
            </w:pPr>
            <w:r>
              <w:rPr>
                <w:rFonts w:hint="eastAsia"/>
                <w:b/>
                <w:color w:val="auto"/>
              </w:rPr>
              <w:t>上级参数</w:t>
            </w:r>
          </w:p>
        </w:tc>
        <w:tc>
          <w:tcPr>
            <w:tcW w:w="1142" w:type="dxa"/>
            <w:shd w:val="clear" w:color="auto" w:fill="A5A5A5" w:themeFill="background1" w:themeFillShade="A6"/>
          </w:tcPr>
          <w:p>
            <w:pPr>
              <w:jc w:val="center"/>
              <w:rPr>
                <w:b/>
                <w:color w:val="auto"/>
              </w:rPr>
            </w:pPr>
            <w:r>
              <w:rPr>
                <w:rFonts w:hint="eastAsia"/>
                <w:b/>
                <w:color w:val="auto"/>
              </w:rPr>
              <w:t>重要性</w:t>
            </w:r>
          </w:p>
        </w:tc>
        <w:tc>
          <w:tcPr>
            <w:tcW w:w="2013" w:type="dxa"/>
            <w:shd w:val="clear" w:color="auto" w:fill="A5A5A5" w:themeFill="background1" w:themeFillShade="A6"/>
          </w:tcPr>
          <w:p>
            <w:pPr>
              <w:jc w:val="center"/>
              <w:rPr>
                <w:b/>
                <w:color w:val="auto"/>
              </w:rPr>
            </w:pPr>
            <w:r>
              <w:rPr>
                <w:rFonts w:hint="eastAsia"/>
                <w:b/>
                <w:color w:val="auto"/>
              </w:rPr>
              <w:t>参数类型</w:t>
            </w:r>
          </w:p>
        </w:tc>
        <w:tc>
          <w:tcPr>
            <w:tcW w:w="2816" w:type="dxa"/>
            <w:shd w:val="clear" w:color="auto" w:fill="A5A5A5" w:themeFill="background1" w:themeFillShade="A6"/>
          </w:tcPr>
          <w:p>
            <w:pPr>
              <w:jc w:val="center"/>
              <w:rPr>
                <w:b/>
                <w:color w:val="auto"/>
              </w:rPr>
            </w:pPr>
            <w:r>
              <w:rPr>
                <w:rFonts w:hint="eastAsia"/>
                <w:b/>
                <w:color w:val="auto"/>
              </w:rPr>
              <w:t>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22" w:type="dxa"/>
          </w:tcPr>
          <w:p>
            <w:pPr>
              <w:rPr>
                <w:color w:val="auto"/>
              </w:rPr>
            </w:pPr>
            <w:r>
              <w:rPr>
                <w:rFonts w:hint="eastAsia"/>
                <w:color w:val="auto"/>
              </w:rPr>
              <w:t>p</w:t>
            </w:r>
            <w:r>
              <w:rPr>
                <w:color w:val="auto"/>
              </w:rPr>
              <w:t>or</w:t>
            </w:r>
            <w:r>
              <w:rPr>
                <w:rFonts w:hint="eastAsia"/>
                <w:color w:val="auto"/>
              </w:rPr>
              <w:t>t</w:t>
            </w:r>
            <w:r>
              <w:rPr>
                <w:color w:val="auto"/>
              </w:rPr>
              <w:t>alType</w:t>
            </w:r>
          </w:p>
        </w:tc>
        <w:tc>
          <w:tcPr>
            <w:tcW w:w="1129" w:type="dxa"/>
          </w:tcPr>
          <w:p>
            <w:pPr>
              <w:rPr>
                <w:color w:val="auto"/>
              </w:rPr>
            </w:pPr>
          </w:p>
        </w:tc>
        <w:tc>
          <w:tcPr>
            <w:tcW w:w="1142" w:type="dxa"/>
          </w:tcPr>
          <w:p>
            <w:pPr>
              <w:rPr>
                <w:color w:val="auto"/>
              </w:rPr>
            </w:pPr>
            <w:r>
              <w:rPr>
                <w:rFonts w:hint="eastAsia"/>
                <w:color w:val="auto"/>
              </w:rPr>
              <w:t>必须</w:t>
            </w:r>
          </w:p>
        </w:tc>
        <w:tc>
          <w:tcPr>
            <w:tcW w:w="2013" w:type="dxa"/>
          </w:tcPr>
          <w:p>
            <w:pPr>
              <w:rPr>
                <w:color w:val="auto"/>
              </w:rPr>
            </w:pPr>
            <w:r>
              <w:rPr>
                <w:color w:val="auto"/>
              </w:rPr>
              <w:t>S</w:t>
            </w:r>
            <w:r>
              <w:rPr>
                <w:rFonts w:hint="eastAsia"/>
                <w:color w:val="auto"/>
              </w:rPr>
              <w:t>tring</w:t>
            </w:r>
          </w:p>
        </w:tc>
        <w:tc>
          <w:tcPr>
            <w:tcW w:w="2816" w:type="dxa"/>
          </w:tcPr>
          <w:p>
            <w:pPr>
              <w:rPr>
                <w:color w:val="auto"/>
              </w:rPr>
            </w:pPr>
            <w:r>
              <w:rPr>
                <w:rFonts w:hint="eastAsia"/>
                <w:color w:val="auto"/>
              </w:rPr>
              <w:t xml:space="preserve">请求方门户类型，具体值定义参考 </w:t>
            </w:r>
            <w:r>
              <w:rPr>
                <w:color w:val="auto"/>
              </w:rPr>
              <w:fldChar w:fldCharType="begin"/>
            </w:r>
            <w:r>
              <w:rPr>
                <w:color w:val="auto"/>
              </w:rPr>
              <w:instrText xml:space="preserve"> HYPERLINK \l "_portalType类型定义" </w:instrText>
            </w:r>
            <w:r>
              <w:rPr>
                <w:color w:val="auto"/>
              </w:rPr>
              <w:fldChar w:fldCharType="separate"/>
            </w:r>
            <w:r>
              <w:rPr>
                <w:rStyle w:val="31"/>
                <w:rFonts w:hint="eastAsia" w:ascii="Times New Roman" w:hAnsi="Times New Roman" w:cs="Times New Roman"/>
                <w:snapToGrid/>
                <w:color w:val="auto"/>
                <w:szCs w:val="24"/>
              </w:rPr>
              <w:t>附录1 portalType 类型定义</w:t>
            </w:r>
            <w:r>
              <w:rPr>
                <w:rStyle w:val="31"/>
                <w:rFonts w:hint="eastAsia" w:ascii="Times New Roman" w:hAnsi="Times New Roman" w:cs="Times New Roman"/>
                <w:snapToGrid/>
                <w:color w:val="auto"/>
                <w:szCs w:val="24"/>
              </w:rPr>
              <w:fldChar w:fldCharType="end"/>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22" w:type="dxa"/>
          </w:tcPr>
          <w:p>
            <w:pPr>
              <w:rPr>
                <w:color w:val="auto"/>
              </w:rPr>
            </w:pPr>
            <w:r>
              <w:rPr>
                <w:rFonts w:hint="eastAsia"/>
                <w:color w:val="auto"/>
              </w:rPr>
              <w:t>portalID</w:t>
            </w:r>
          </w:p>
        </w:tc>
        <w:tc>
          <w:tcPr>
            <w:tcW w:w="1129" w:type="dxa"/>
          </w:tcPr>
          <w:p>
            <w:pPr>
              <w:rPr>
                <w:color w:val="auto"/>
              </w:rPr>
            </w:pPr>
          </w:p>
        </w:tc>
        <w:tc>
          <w:tcPr>
            <w:tcW w:w="1142" w:type="dxa"/>
          </w:tcPr>
          <w:p>
            <w:pPr>
              <w:rPr>
                <w:color w:val="auto"/>
              </w:rPr>
            </w:pPr>
            <w:r>
              <w:rPr>
                <w:rFonts w:hint="eastAsia"/>
                <w:color w:val="auto"/>
              </w:rPr>
              <w:t>必须</w:t>
            </w:r>
          </w:p>
        </w:tc>
        <w:tc>
          <w:tcPr>
            <w:tcW w:w="2013" w:type="dxa"/>
          </w:tcPr>
          <w:p>
            <w:pPr>
              <w:rPr>
                <w:color w:val="auto"/>
              </w:rPr>
            </w:pPr>
            <w:r>
              <w:rPr>
                <w:rFonts w:hint="eastAsia"/>
                <w:color w:val="auto"/>
              </w:rPr>
              <w:t>String</w:t>
            </w:r>
          </w:p>
        </w:tc>
        <w:tc>
          <w:tcPr>
            <w:tcW w:w="2816" w:type="dxa"/>
          </w:tcPr>
          <w:p>
            <w:pPr>
              <w:rPr>
                <w:color w:val="auto"/>
              </w:rPr>
            </w:pPr>
            <w:r>
              <w:rPr>
                <w:rFonts w:hint="eastAsia"/>
                <w:color w:val="auto"/>
              </w:rPr>
              <w:t>请求方门户唯一标识，由数据产品及内容客户传播平台分配</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22" w:type="dxa"/>
          </w:tcPr>
          <w:p>
            <w:pPr>
              <w:rPr>
                <w:color w:val="auto"/>
              </w:rPr>
            </w:pPr>
            <w:r>
              <w:rPr>
                <w:rFonts w:hint="eastAsia"/>
                <w:color w:val="auto"/>
              </w:rPr>
              <w:t>transactionID</w:t>
            </w:r>
          </w:p>
        </w:tc>
        <w:tc>
          <w:tcPr>
            <w:tcW w:w="1129" w:type="dxa"/>
          </w:tcPr>
          <w:p>
            <w:pPr>
              <w:rPr>
                <w:color w:val="auto"/>
              </w:rPr>
            </w:pPr>
          </w:p>
        </w:tc>
        <w:tc>
          <w:tcPr>
            <w:tcW w:w="1142" w:type="dxa"/>
          </w:tcPr>
          <w:p>
            <w:pPr>
              <w:rPr>
                <w:color w:val="auto"/>
              </w:rPr>
            </w:pPr>
            <w:r>
              <w:rPr>
                <w:rFonts w:hint="eastAsia" w:cs="Arial"/>
                <w:color w:val="auto"/>
                <w:szCs w:val="18"/>
              </w:rPr>
              <w:t>必须</w:t>
            </w:r>
          </w:p>
        </w:tc>
        <w:tc>
          <w:tcPr>
            <w:tcW w:w="2013" w:type="dxa"/>
          </w:tcPr>
          <w:p>
            <w:pPr>
              <w:rPr>
                <w:color w:val="auto"/>
              </w:rPr>
            </w:pPr>
            <w:r>
              <w:rPr>
                <w:color w:val="auto"/>
              </w:rPr>
              <w:t>S</w:t>
            </w:r>
            <w:r>
              <w:rPr>
                <w:rFonts w:hint="eastAsia"/>
                <w:color w:val="auto"/>
              </w:rPr>
              <w:t>tring</w:t>
            </w:r>
          </w:p>
        </w:tc>
        <w:tc>
          <w:tcPr>
            <w:tcW w:w="2816" w:type="dxa"/>
          </w:tcPr>
          <w:p>
            <w:pPr>
              <w:rPr>
                <w:rFonts w:ascii="Courier New" w:hAnsi="Courier New" w:cs="Courier New"/>
                <w:color w:val="auto"/>
                <w:kern w:val="0"/>
                <w:sz w:val="20"/>
                <w:szCs w:val="20"/>
              </w:rPr>
            </w:pPr>
            <w:r>
              <w:rPr>
                <w:rFonts w:hint="eastAsia" w:ascii="Courier New" w:hAnsi="Courier New" w:cs="Courier New"/>
                <w:color w:val="auto"/>
                <w:kern w:val="0"/>
                <w:sz w:val="20"/>
                <w:szCs w:val="20"/>
              </w:rPr>
              <w:t>交易唯一编码：</w:t>
            </w:r>
          </w:p>
          <w:p>
            <w:pPr>
              <w:rPr>
                <w:color w:val="auto"/>
              </w:rPr>
            </w:pPr>
            <w:r>
              <w:rPr>
                <w:color w:val="auto"/>
              </w:rPr>
              <w:t>yyyMMddHHmmss</w:t>
            </w:r>
            <w:r>
              <w:rPr>
                <w:rFonts w:hint="eastAsia"/>
                <w:color w:val="auto"/>
              </w:rPr>
              <w:t>+8位唯一序号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22" w:type="dxa"/>
          </w:tcPr>
          <w:p>
            <w:pPr>
              <w:rPr>
                <w:color w:val="auto"/>
              </w:rPr>
            </w:pPr>
            <w:r>
              <w:rPr>
                <w:color w:val="auto"/>
              </w:rPr>
              <w:t>method</w:t>
            </w:r>
          </w:p>
        </w:tc>
        <w:tc>
          <w:tcPr>
            <w:tcW w:w="1129" w:type="dxa"/>
          </w:tcPr>
          <w:p>
            <w:pPr>
              <w:rPr>
                <w:color w:val="auto"/>
              </w:rPr>
            </w:pPr>
          </w:p>
        </w:tc>
        <w:tc>
          <w:tcPr>
            <w:tcW w:w="1142" w:type="dxa"/>
          </w:tcPr>
          <w:p>
            <w:pPr>
              <w:rPr>
                <w:color w:val="auto"/>
              </w:rPr>
            </w:pPr>
            <w:r>
              <w:rPr>
                <w:rFonts w:hint="eastAsia"/>
                <w:color w:val="auto"/>
              </w:rPr>
              <w:t>必须</w:t>
            </w:r>
          </w:p>
        </w:tc>
        <w:tc>
          <w:tcPr>
            <w:tcW w:w="2013" w:type="dxa"/>
          </w:tcPr>
          <w:p>
            <w:pPr>
              <w:rPr>
                <w:color w:val="auto"/>
              </w:rPr>
            </w:pPr>
            <w:r>
              <w:rPr>
                <w:color w:val="auto"/>
              </w:rPr>
              <w:t>S</w:t>
            </w:r>
            <w:r>
              <w:rPr>
                <w:rFonts w:hint="eastAsia"/>
                <w:color w:val="auto"/>
              </w:rPr>
              <w:t>tring</w:t>
            </w:r>
          </w:p>
        </w:tc>
        <w:tc>
          <w:tcPr>
            <w:tcW w:w="2816" w:type="dxa"/>
          </w:tcPr>
          <w:p>
            <w:pPr>
              <w:rPr>
                <w:color w:val="auto"/>
              </w:rPr>
            </w:pPr>
            <w:r>
              <w:rPr>
                <w:rFonts w:hint="eastAsia"/>
                <w:color w:val="auto"/>
              </w:rPr>
              <w:t>getUserByToken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22" w:type="dxa"/>
          </w:tcPr>
          <w:p>
            <w:pPr>
              <w:rPr>
                <w:color w:val="auto"/>
              </w:rPr>
            </w:pPr>
            <w:r>
              <w:rPr>
                <w:color w:val="auto"/>
              </w:rPr>
              <w:t>signType</w:t>
            </w:r>
          </w:p>
        </w:tc>
        <w:tc>
          <w:tcPr>
            <w:tcW w:w="1129" w:type="dxa"/>
          </w:tcPr>
          <w:p>
            <w:pPr>
              <w:rPr>
                <w:color w:val="auto"/>
              </w:rPr>
            </w:pPr>
          </w:p>
        </w:tc>
        <w:tc>
          <w:tcPr>
            <w:tcW w:w="1142" w:type="dxa"/>
          </w:tcPr>
          <w:p>
            <w:pPr>
              <w:rPr>
                <w:color w:val="auto"/>
              </w:rPr>
            </w:pPr>
            <w:r>
              <w:rPr>
                <w:rFonts w:hint="eastAsia"/>
                <w:color w:val="auto"/>
              </w:rPr>
              <w:t>必须</w:t>
            </w:r>
          </w:p>
        </w:tc>
        <w:tc>
          <w:tcPr>
            <w:tcW w:w="2013" w:type="dxa"/>
          </w:tcPr>
          <w:p>
            <w:pPr>
              <w:rPr>
                <w:color w:val="auto"/>
              </w:rPr>
            </w:pPr>
            <w:r>
              <w:rPr>
                <w:color w:val="auto"/>
              </w:rPr>
              <w:t>S</w:t>
            </w:r>
            <w:r>
              <w:rPr>
                <w:rFonts w:hint="eastAsia"/>
                <w:color w:val="auto"/>
              </w:rPr>
              <w:t>tring</w:t>
            </w:r>
          </w:p>
        </w:tc>
        <w:tc>
          <w:tcPr>
            <w:tcW w:w="2816" w:type="dxa"/>
          </w:tcPr>
          <w:p>
            <w:pPr>
              <w:rPr>
                <w:color w:val="auto"/>
              </w:rPr>
            </w:pPr>
            <w:r>
              <w:rPr>
                <w:rFonts w:hint="eastAsia"/>
                <w:color w:val="auto"/>
              </w:rPr>
              <w:t>MD5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22" w:type="dxa"/>
          </w:tcPr>
          <w:p>
            <w:pPr>
              <w:rPr>
                <w:color w:val="auto"/>
              </w:rPr>
            </w:pPr>
            <w:r>
              <w:rPr>
                <w:rFonts w:hint="eastAsia"/>
                <w:color w:val="auto"/>
              </w:rPr>
              <w:t>token</w:t>
            </w:r>
          </w:p>
        </w:tc>
        <w:tc>
          <w:tcPr>
            <w:tcW w:w="1129" w:type="dxa"/>
          </w:tcPr>
          <w:p>
            <w:pPr>
              <w:rPr>
                <w:color w:val="auto"/>
              </w:rPr>
            </w:pPr>
          </w:p>
        </w:tc>
        <w:tc>
          <w:tcPr>
            <w:tcW w:w="1142" w:type="dxa"/>
          </w:tcPr>
          <w:p>
            <w:pPr>
              <w:rPr>
                <w:color w:val="auto"/>
              </w:rPr>
            </w:pPr>
            <w:r>
              <w:rPr>
                <w:rFonts w:hint="eastAsia"/>
                <w:color w:val="auto"/>
              </w:rPr>
              <w:t>必须</w:t>
            </w:r>
          </w:p>
        </w:tc>
        <w:tc>
          <w:tcPr>
            <w:tcW w:w="2013" w:type="dxa"/>
          </w:tcPr>
          <w:p>
            <w:pPr>
              <w:rPr>
                <w:color w:val="auto"/>
              </w:rPr>
            </w:pPr>
            <w:r>
              <w:rPr>
                <w:rFonts w:hint="eastAsia"/>
                <w:color w:val="auto"/>
              </w:rPr>
              <w:t>String(32)</w:t>
            </w:r>
          </w:p>
        </w:tc>
        <w:tc>
          <w:tcPr>
            <w:tcW w:w="2816" w:type="dxa"/>
          </w:tcPr>
          <w:p>
            <w:pPr>
              <w:rPr>
                <w:color w:val="auto"/>
              </w:rPr>
            </w:pPr>
            <w:r>
              <w:rPr>
                <w:rFonts w:hint="eastAsia"/>
                <w:color w:val="auto"/>
              </w:rPr>
              <w:t>跳转第三方页面url时携带的token参数.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22" w:type="dxa"/>
          </w:tcPr>
          <w:p>
            <w:pPr>
              <w:rPr>
                <w:color w:val="auto"/>
              </w:rPr>
            </w:pPr>
            <w:r>
              <w:rPr>
                <w:rFonts w:hint="eastAsia"/>
                <w:color w:val="auto"/>
              </w:rPr>
              <w:t>sign</w:t>
            </w:r>
          </w:p>
        </w:tc>
        <w:tc>
          <w:tcPr>
            <w:tcW w:w="1129" w:type="dxa"/>
          </w:tcPr>
          <w:p>
            <w:pPr>
              <w:rPr>
                <w:color w:val="auto"/>
              </w:rPr>
            </w:pPr>
          </w:p>
        </w:tc>
        <w:tc>
          <w:tcPr>
            <w:tcW w:w="1142" w:type="dxa"/>
          </w:tcPr>
          <w:p>
            <w:pPr>
              <w:rPr>
                <w:rFonts w:ascii="Courier New" w:hAnsi="Courier New" w:cs="Courier New"/>
                <w:color w:val="auto"/>
                <w:sz w:val="20"/>
              </w:rPr>
            </w:pPr>
            <w:r>
              <w:rPr>
                <w:rFonts w:hint="eastAsia"/>
                <w:color w:val="auto"/>
              </w:rPr>
              <w:t>必须</w:t>
            </w:r>
          </w:p>
        </w:tc>
        <w:tc>
          <w:tcPr>
            <w:tcW w:w="2013" w:type="dxa"/>
          </w:tcPr>
          <w:p>
            <w:pPr>
              <w:rPr>
                <w:color w:val="auto"/>
              </w:rPr>
            </w:pPr>
            <w:r>
              <w:rPr>
                <w:color w:val="auto"/>
              </w:rPr>
              <w:t>S</w:t>
            </w:r>
            <w:r>
              <w:rPr>
                <w:rFonts w:hint="eastAsia"/>
                <w:color w:val="auto"/>
              </w:rPr>
              <w:t>tring</w:t>
            </w:r>
          </w:p>
        </w:tc>
        <w:tc>
          <w:tcPr>
            <w:tcW w:w="2816" w:type="dxa"/>
          </w:tcPr>
          <w:p>
            <w:pPr>
              <w:rPr>
                <w:color w:val="auto"/>
              </w:rPr>
            </w:pPr>
            <w:r>
              <w:rPr>
                <w:rFonts w:hint="eastAsia"/>
                <w:color w:val="auto"/>
              </w:rPr>
              <w:t xml:space="preserve">按照 </w:t>
            </w:r>
            <w:r>
              <w:rPr>
                <w:color w:val="auto"/>
              </w:rPr>
              <w:fldChar w:fldCharType="begin"/>
            </w:r>
            <w:r>
              <w:rPr>
                <w:color w:val="auto"/>
              </w:rPr>
              <w:instrText xml:space="preserve"> HYPERLINK \l "_数字签名" </w:instrText>
            </w:r>
            <w:r>
              <w:rPr>
                <w:color w:val="auto"/>
              </w:rPr>
              <w:fldChar w:fldCharType="separate"/>
            </w:r>
            <w:r>
              <w:rPr>
                <w:rStyle w:val="31"/>
                <w:rFonts w:hint="eastAsia" w:ascii="Times New Roman" w:hAnsi="Times New Roman" w:cs="Times New Roman"/>
                <w:snapToGrid/>
                <w:color w:val="auto"/>
                <w:szCs w:val="24"/>
              </w:rPr>
              <w:t>2.1 数字签名</w:t>
            </w:r>
            <w:r>
              <w:rPr>
                <w:rStyle w:val="31"/>
                <w:rFonts w:hint="eastAsia" w:ascii="Times New Roman" w:hAnsi="Times New Roman" w:cs="Times New Roman"/>
                <w:snapToGrid/>
                <w:color w:val="auto"/>
                <w:szCs w:val="24"/>
              </w:rPr>
              <w:fldChar w:fldCharType="end"/>
            </w:r>
            <w:r>
              <w:rPr>
                <w:rFonts w:hint="eastAsia"/>
                <w:color w:val="auto"/>
              </w:rPr>
              <w:t xml:space="preserve"> 规则的签名串</w:t>
            </w:r>
          </w:p>
        </w:tc>
      </w:tr>
    </w:tbl>
    <w:p>
      <w:pPr>
        <w:rPr>
          <w:color w:val="auto"/>
        </w:rPr>
      </w:pPr>
    </w:p>
    <w:p>
      <w:pPr>
        <w:rPr>
          <w:color w:val="auto"/>
        </w:rPr>
      </w:pPr>
      <w:r>
        <w:rPr>
          <w:rFonts w:hint="eastAsia"/>
          <w:color w:val="auto"/>
        </w:rPr>
        <w:t>样例说明：</w:t>
      </w:r>
    </w:p>
    <w:p>
      <w:pPr>
        <w:rPr>
          <w:color w:val="auto"/>
        </w:rPr>
      </w:pPr>
    </w:p>
    <w:p>
      <w:pPr>
        <w:pStyle w:val="45"/>
        <w:numPr>
          <w:ilvl w:val="0"/>
          <w:numId w:val="4"/>
        </w:numPr>
        <w:spacing w:before="156" w:after="156"/>
        <w:ind w:firstLineChars="0"/>
        <w:rPr>
          <w:color w:val="auto"/>
        </w:rPr>
      </w:pPr>
      <w:r>
        <w:rPr>
          <w:rFonts w:hint="eastAsia"/>
          <w:color w:val="auto"/>
        </w:rPr>
        <w:t>响应结果（JSON格式）</w:t>
      </w:r>
    </w:p>
    <w:tbl>
      <w:tblPr>
        <w:tblStyle w:val="28"/>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32"/>
        <w:gridCol w:w="1228"/>
        <w:gridCol w:w="992"/>
        <w:gridCol w:w="1134"/>
        <w:gridCol w:w="373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32" w:type="dxa"/>
            <w:shd w:val="clear" w:color="auto" w:fill="A5A5A5" w:themeFill="background1" w:themeFillShade="A6"/>
          </w:tcPr>
          <w:p>
            <w:pPr>
              <w:jc w:val="center"/>
              <w:rPr>
                <w:b/>
                <w:color w:val="auto"/>
              </w:rPr>
            </w:pPr>
            <w:r>
              <w:rPr>
                <w:rFonts w:hint="eastAsia"/>
                <w:b/>
                <w:color w:val="auto"/>
              </w:rPr>
              <w:t>节点名称</w:t>
            </w:r>
          </w:p>
        </w:tc>
        <w:tc>
          <w:tcPr>
            <w:tcW w:w="1228" w:type="dxa"/>
            <w:shd w:val="clear" w:color="auto" w:fill="A5A5A5" w:themeFill="background1" w:themeFillShade="A6"/>
          </w:tcPr>
          <w:p>
            <w:pPr>
              <w:jc w:val="center"/>
              <w:rPr>
                <w:b/>
                <w:color w:val="auto"/>
              </w:rPr>
            </w:pPr>
            <w:r>
              <w:rPr>
                <w:rFonts w:hint="eastAsia"/>
                <w:b/>
                <w:color w:val="auto"/>
              </w:rPr>
              <w:t>上级节点</w:t>
            </w:r>
          </w:p>
        </w:tc>
        <w:tc>
          <w:tcPr>
            <w:tcW w:w="992" w:type="dxa"/>
            <w:shd w:val="clear" w:color="auto" w:fill="A5A5A5" w:themeFill="background1" w:themeFillShade="A6"/>
          </w:tcPr>
          <w:p>
            <w:pPr>
              <w:jc w:val="center"/>
              <w:rPr>
                <w:b/>
                <w:color w:val="auto"/>
              </w:rPr>
            </w:pPr>
            <w:r>
              <w:rPr>
                <w:rFonts w:hint="eastAsia"/>
                <w:b/>
                <w:color w:val="auto"/>
              </w:rPr>
              <w:t>重要性</w:t>
            </w:r>
          </w:p>
        </w:tc>
        <w:tc>
          <w:tcPr>
            <w:tcW w:w="1134" w:type="dxa"/>
            <w:shd w:val="clear" w:color="auto" w:fill="A5A5A5" w:themeFill="background1" w:themeFillShade="A6"/>
          </w:tcPr>
          <w:p>
            <w:pPr>
              <w:jc w:val="center"/>
              <w:rPr>
                <w:b/>
                <w:color w:val="auto"/>
              </w:rPr>
            </w:pPr>
            <w:r>
              <w:rPr>
                <w:rFonts w:hint="eastAsia"/>
                <w:b/>
                <w:color w:val="auto"/>
              </w:rPr>
              <w:t>字段类型</w:t>
            </w:r>
          </w:p>
        </w:tc>
        <w:tc>
          <w:tcPr>
            <w:tcW w:w="3736" w:type="dxa"/>
            <w:shd w:val="clear" w:color="auto" w:fill="A5A5A5" w:themeFill="background1" w:themeFillShade="A6"/>
          </w:tcPr>
          <w:p>
            <w:pPr>
              <w:jc w:val="center"/>
              <w:rPr>
                <w:b/>
                <w:color w:val="auto"/>
              </w:rPr>
            </w:pPr>
            <w:r>
              <w:rPr>
                <w:rFonts w:hint="eastAsia"/>
                <w:b/>
                <w:color w:val="auto"/>
              </w:rPr>
              <w:t>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32" w:type="dxa"/>
          </w:tcPr>
          <w:p>
            <w:pPr>
              <w:rPr>
                <w:color w:val="auto"/>
              </w:rPr>
            </w:pPr>
            <w:bookmarkStart w:id="44" w:name="OLE_LINK10"/>
            <w:bookmarkStart w:id="45" w:name="OLE_LINK11"/>
            <w:bookmarkStart w:id="46" w:name="OLE_LINK9"/>
            <w:r>
              <w:rPr>
                <w:color w:val="auto"/>
              </w:rPr>
              <w:t>message</w:t>
            </w:r>
            <w:bookmarkEnd w:id="44"/>
            <w:bookmarkEnd w:id="45"/>
            <w:bookmarkEnd w:id="46"/>
          </w:p>
        </w:tc>
        <w:tc>
          <w:tcPr>
            <w:tcW w:w="1228" w:type="dxa"/>
          </w:tcPr>
          <w:p>
            <w:pPr>
              <w:rPr>
                <w:color w:val="auto"/>
              </w:rPr>
            </w:pPr>
          </w:p>
        </w:tc>
        <w:tc>
          <w:tcPr>
            <w:tcW w:w="992" w:type="dxa"/>
          </w:tcPr>
          <w:p>
            <w:pPr>
              <w:rPr>
                <w:color w:val="auto"/>
              </w:rPr>
            </w:pPr>
            <w:r>
              <w:rPr>
                <w:rFonts w:hint="eastAsia"/>
                <w:color w:val="auto"/>
              </w:rPr>
              <w:t>必须</w:t>
            </w:r>
          </w:p>
        </w:tc>
        <w:tc>
          <w:tcPr>
            <w:tcW w:w="1134" w:type="dxa"/>
          </w:tcPr>
          <w:p>
            <w:pPr>
              <w:rPr>
                <w:color w:val="auto"/>
              </w:rPr>
            </w:pPr>
            <w:r>
              <w:rPr>
                <w:color w:val="auto"/>
              </w:rPr>
              <w:t>S</w:t>
            </w:r>
            <w:r>
              <w:rPr>
                <w:rFonts w:hint="eastAsia"/>
                <w:color w:val="auto"/>
              </w:rPr>
              <w:t>tring</w:t>
            </w:r>
          </w:p>
        </w:tc>
        <w:tc>
          <w:tcPr>
            <w:tcW w:w="3736" w:type="dxa"/>
          </w:tcPr>
          <w:p>
            <w:pPr>
              <w:rPr>
                <w:color w:val="auto"/>
              </w:rPr>
            </w:pPr>
            <w:r>
              <w:rPr>
                <w:rFonts w:hint="eastAsia"/>
                <w:color w:val="auto"/>
              </w:rPr>
              <w:t>返回结果描述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32" w:type="dxa"/>
          </w:tcPr>
          <w:p>
            <w:pPr>
              <w:rPr>
                <w:color w:val="auto"/>
              </w:rPr>
            </w:pPr>
            <w:r>
              <w:rPr>
                <w:color w:val="auto"/>
              </w:rPr>
              <w:t>code</w:t>
            </w:r>
          </w:p>
        </w:tc>
        <w:tc>
          <w:tcPr>
            <w:tcW w:w="1228" w:type="dxa"/>
          </w:tcPr>
          <w:p>
            <w:pPr>
              <w:rPr>
                <w:color w:val="auto"/>
              </w:rPr>
            </w:pPr>
          </w:p>
        </w:tc>
        <w:tc>
          <w:tcPr>
            <w:tcW w:w="992" w:type="dxa"/>
          </w:tcPr>
          <w:p>
            <w:pPr>
              <w:rPr>
                <w:color w:val="auto"/>
              </w:rPr>
            </w:pPr>
            <w:r>
              <w:rPr>
                <w:rFonts w:hint="eastAsia"/>
                <w:color w:val="auto"/>
              </w:rPr>
              <w:t>必须</w:t>
            </w:r>
          </w:p>
        </w:tc>
        <w:tc>
          <w:tcPr>
            <w:tcW w:w="1134" w:type="dxa"/>
          </w:tcPr>
          <w:p>
            <w:pPr>
              <w:rPr>
                <w:color w:val="auto"/>
              </w:rPr>
            </w:pPr>
            <w:r>
              <w:rPr>
                <w:color w:val="auto"/>
              </w:rPr>
              <w:t>S</w:t>
            </w:r>
            <w:r>
              <w:rPr>
                <w:rFonts w:hint="eastAsia"/>
                <w:color w:val="auto"/>
              </w:rPr>
              <w:t>tring</w:t>
            </w:r>
          </w:p>
        </w:tc>
        <w:tc>
          <w:tcPr>
            <w:tcW w:w="3736" w:type="dxa"/>
          </w:tcPr>
          <w:p>
            <w:pPr>
              <w:rPr>
                <w:color w:val="auto"/>
              </w:rPr>
            </w:pPr>
            <w:r>
              <w:rPr>
                <w:rFonts w:hint="eastAsia"/>
                <w:color w:val="auto"/>
              </w:rPr>
              <w:t>返回码</w:t>
            </w:r>
          </w:p>
          <w:p>
            <w:pPr>
              <w:rPr>
                <w:color w:val="auto"/>
              </w:rPr>
            </w:pPr>
            <w:r>
              <w:rPr>
                <w:rFonts w:hint="eastAsia"/>
                <w:color w:val="auto"/>
              </w:rPr>
              <w:t>0：成功</w:t>
            </w:r>
          </w:p>
          <w:p>
            <w:pPr>
              <w:rPr>
                <w:color w:val="auto"/>
              </w:rPr>
            </w:pPr>
            <w:r>
              <w:rPr>
                <w:rFonts w:hint="eastAsia"/>
                <w:color w:val="auto"/>
              </w:rPr>
              <w:t>其它：参考以下业务返回码和附录返回值定义。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32" w:type="dxa"/>
          </w:tcPr>
          <w:p>
            <w:pPr>
              <w:rPr>
                <w:color w:val="auto"/>
              </w:rPr>
            </w:pPr>
            <w:r>
              <w:rPr>
                <w:rFonts w:hint="eastAsia"/>
                <w:color w:val="auto"/>
              </w:rPr>
              <w:t>m</w:t>
            </w:r>
            <w:r>
              <w:rPr>
                <w:color w:val="auto"/>
              </w:rPr>
              <w:t>sisdn</w:t>
            </w:r>
          </w:p>
        </w:tc>
        <w:tc>
          <w:tcPr>
            <w:tcW w:w="1228" w:type="dxa"/>
          </w:tcPr>
          <w:p>
            <w:pPr>
              <w:rPr>
                <w:color w:val="auto"/>
              </w:rPr>
            </w:pPr>
          </w:p>
        </w:tc>
        <w:tc>
          <w:tcPr>
            <w:tcW w:w="992" w:type="dxa"/>
          </w:tcPr>
          <w:p>
            <w:pPr>
              <w:rPr>
                <w:color w:val="auto"/>
              </w:rPr>
            </w:pPr>
            <w:r>
              <w:rPr>
                <w:rFonts w:hint="eastAsia"/>
                <w:color w:val="auto"/>
              </w:rPr>
              <w:t>必须</w:t>
            </w:r>
          </w:p>
        </w:tc>
        <w:tc>
          <w:tcPr>
            <w:tcW w:w="1134" w:type="dxa"/>
          </w:tcPr>
          <w:p>
            <w:pPr>
              <w:rPr>
                <w:color w:val="auto"/>
              </w:rPr>
            </w:pPr>
            <w:r>
              <w:rPr>
                <w:rFonts w:cs="Arial"/>
                <w:color w:val="auto"/>
                <w:szCs w:val="18"/>
              </w:rPr>
              <w:t>S</w:t>
            </w:r>
            <w:r>
              <w:rPr>
                <w:rFonts w:hint="eastAsia" w:cs="Arial"/>
                <w:color w:val="auto"/>
                <w:szCs w:val="18"/>
              </w:rPr>
              <w:t>tring</w:t>
            </w:r>
          </w:p>
        </w:tc>
        <w:tc>
          <w:tcPr>
            <w:tcW w:w="3736" w:type="dxa"/>
          </w:tcPr>
          <w:p>
            <w:pPr>
              <w:rPr>
                <w:color w:val="auto"/>
              </w:rPr>
            </w:pPr>
            <w:r>
              <w:rPr>
                <w:rFonts w:hint="eastAsia"/>
                <w:color w:val="auto"/>
              </w:rPr>
              <w:t>用户手机号码密文</w:t>
            </w:r>
          </w:p>
          <w:p>
            <w:pPr>
              <w:pStyle w:val="45"/>
              <w:numPr>
                <w:ilvl w:val="0"/>
                <w:numId w:val="7"/>
              </w:numPr>
              <w:ind w:firstLineChars="0"/>
              <w:rPr>
                <w:rFonts w:cs="Arial"/>
                <w:color w:val="auto"/>
                <w:szCs w:val="18"/>
              </w:rPr>
            </w:pPr>
            <w:r>
              <w:rPr>
                <w:rFonts w:hint="eastAsia" w:ascii="宋体" w:hAnsi="宋体"/>
                <w:color w:val="auto"/>
              </w:rPr>
              <w:t>手机号码经过AES加密后的结果,</w:t>
            </w:r>
            <w:r>
              <w:rPr>
                <w:rFonts w:ascii="宋体" w:hAnsi="宋体"/>
                <w:color w:val="auto"/>
              </w:rPr>
              <w:t>密钥</w:t>
            </w:r>
            <w:r>
              <w:rPr>
                <w:rFonts w:hint="eastAsia" w:ascii="宋体" w:hAnsi="宋体"/>
                <w:color w:val="auto"/>
              </w:rPr>
              <w:t>为接口签名秘钥</w:t>
            </w:r>
            <w:r>
              <w:rPr>
                <w:rFonts w:hint="eastAsia"/>
                <w:color w:val="auto"/>
              </w:rPr>
              <w:t>secret</w:t>
            </w:r>
            <w:r>
              <w:rPr>
                <w:rFonts w:hint="eastAsia" w:ascii="宋体" w:hAnsi="宋体"/>
                <w:color w:val="auto"/>
              </w:rPr>
              <w:t>经md5转换后的值(大写)</w:t>
            </w:r>
          </w:p>
          <w:p>
            <w:pPr>
              <w:pStyle w:val="45"/>
              <w:numPr>
                <w:ilvl w:val="0"/>
                <w:numId w:val="7"/>
              </w:numPr>
              <w:ind w:firstLineChars="0"/>
              <w:rPr>
                <w:color w:val="auto"/>
              </w:rPr>
            </w:pPr>
            <w:r>
              <w:rPr>
                <w:rFonts w:hint="eastAsia" w:cs="Arial"/>
                <w:color w:val="auto"/>
                <w:szCs w:val="18"/>
              </w:rPr>
              <w:t>当code为0时返回手机号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32" w:type="dxa"/>
          </w:tcPr>
          <w:p>
            <w:pPr>
              <w:rPr>
                <w:color w:val="auto"/>
              </w:rPr>
            </w:pPr>
          </w:p>
        </w:tc>
        <w:tc>
          <w:tcPr>
            <w:tcW w:w="1228" w:type="dxa"/>
          </w:tcPr>
          <w:p>
            <w:pPr>
              <w:rPr>
                <w:color w:val="auto"/>
              </w:rPr>
            </w:pPr>
          </w:p>
        </w:tc>
        <w:tc>
          <w:tcPr>
            <w:tcW w:w="992" w:type="dxa"/>
          </w:tcPr>
          <w:p>
            <w:pPr>
              <w:rPr>
                <w:color w:val="auto"/>
              </w:rPr>
            </w:pPr>
          </w:p>
        </w:tc>
        <w:tc>
          <w:tcPr>
            <w:tcW w:w="1134" w:type="dxa"/>
          </w:tcPr>
          <w:p>
            <w:pPr>
              <w:rPr>
                <w:rFonts w:cs="Arial"/>
                <w:color w:val="auto"/>
                <w:szCs w:val="18"/>
              </w:rPr>
            </w:pPr>
          </w:p>
        </w:tc>
        <w:tc>
          <w:tcPr>
            <w:tcW w:w="3736" w:type="dxa"/>
          </w:tcPr>
          <w:p>
            <w:pPr>
              <w:rPr>
                <w:rFonts w:cs="Arial"/>
                <w:color w:val="auto"/>
                <w:szCs w:val="18"/>
              </w:rPr>
            </w:pPr>
          </w:p>
        </w:tc>
      </w:tr>
    </w:tbl>
    <w:p>
      <w:pPr>
        <w:rPr>
          <w:color w:val="auto"/>
        </w:rPr>
      </w:pPr>
    </w:p>
    <w:p>
      <w:pPr>
        <w:rPr>
          <w:color w:val="auto"/>
        </w:rPr>
      </w:pPr>
    </w:p>
    <w:p>
      <w:pPr>
        <w:pStyle w:val="45"/>
        <w:numPr>
          <w:ilvl w:val="0"/>
          <w:numId w:val="8"/>
        </w:numPr>
        <w:autoSpaceDE w:val="0"/>
        <w:autoSpaceDN w:val="0"/>
        <w:adjustRightInd w:val="0"/>
        <w:ind w:firstLineChars="0"/>
        <w:jc w:val="left"/>
        <w:rPr>
          <w:rFonts w:ascii="Courier New" w:hAnsi="Courier New" w:cs="Courier New" w:eastAsiaTheme="minorEastAsia"/>
          <w:color w:val="auto"/>
          <w:kern w:val="0"/>
          <w:sz w:val="20"/>
          <w:szCs w:val="20"/>
        </w:rPr>
      </w:pPr>
      <w:r>
        <w:rPr>
          <w:rFonts w:hint="eastAsia" w:ascii="Courier New" w:hAnsi="Courier New" w:cs="Courier New" w:eastAsiaTheme="minorEastAsia"/>
          <w:color w:val="auto"/>
          <w:kern w:val="0"/>
          <w:sz w:val="20"/>
          <w:szCs w:val="20"/>
        </w:rPr>
        <w:t>业务返回码定义</w:t>
      </w:r>
    </w:p>
    <w:p>
      <w:pPr>
        <w:autoSpaceDE w:val="0"/>
        <w:autoSpaceDN w:val="0"/>
        <w:adjustRightInd w:val="0"/>
        <w:jc w:val="left"/>
        <w:rPr>
          <w:rFonts w:ascii="Courier New" w:hAnsi="Courier New" w:cs="Courier New" w:eastAsiaTheme="minorEastAsia"/>
          <w:color w:val="auto"/>
          <w:kern w:val="0"/>
          <w:sz w:val="20"/>
          <w:szCs w:val="20"/>
        </w:rPr>
      </w:pPr>
    </w:p>
    <w:tbl>
      <w:tblPr>
        <w:tblStyle w:val="27"/>
        <w:tblW w:w="8365" w:type="dxa"/>
        <w:tblInd w:w="10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842"/>
        <w:gridCol w:w="652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21" w:hRule="atLeast"/>
        </w:trPr>
        <w:tc>
          <w:tcPr>
            <w:tcW w:w="1842" w:type="dxa"/>
            <w:vAlign w:val="center"/>
          </w:tcPr>
          <w:p>
            <w:pPr>
              <w:rPr>
                <w:color w:val="auto"/>
                <w:szCs w:val="21"/>
              </w:rPr>
            </w:pPr>
            <w:r>
              <w:rPr>
                <w:rFonts w:hint="eastAsia"/>
                <w:color w:val="auto"/>
                <w:szCs w:val="21"/>
              </w:rPr>
              <w:t>业务返回码</w:t>
            </w:r>
          </w:p>
        </w:tc>
        <w:tc>
          <w:tcPr>
            <w:tcW w:w="6523" w:type="dxa"/>
          </w:tcPr>
          <w:p>
            <w:pPr>
              <w:rPr>
                <w:rFonts w:ascii="Courier New" w:hAnsi="Courier New"/>
                <w:color w:val="auto"/>
                <w:highlight w:val="white"/>
              </w:rPr>
            </w:pPr>
            <w:r>
              <w:rPr>
                <w:rFonts w:hint="eastAsia" w:ascii="Courier New" w:hAnsi="Courier New"/>
                <w:color w:val="auto"/>
                <w:highlight w:val="white"/>
              </w:rPr>
              <w:t>返回码描述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21" w:hRule="atLeast"/>
        </w:trPr>
        <w:tc>
          <w:tcPr>
            <w:tcW w:w="1842" w:type="dxa"/>
            <w:vAlign w:val="center"/>
          </w:tcPr>
          <w:p>
            <w:pPr>
              <w:rPr>
                <w:color w:val="auto"/>
                <w:szCs w:val="21"/>
              </w:rPr>
            </w:pPr>
            <w:r>
              <w:rPr>
                <w:rFonts w:hint="eastAsia"/>
                <w:color w:val="auto"/>
                <w:szCs w:val="21"/>
              </w:rPr>
              <w:t>0001</w:t>
            </w:r>
          </w:p>
        </w:tc>
        <w:tc>
          <w:tcPr>
            <w:tcW w:w="6523" w:type="dxa"/>
          </w:tcPr>
          <w:p>
            <w:pPr>
              <w:rPr>
                <w:color w:val="auto"/>
                <w:szCs w:val="21"/>
              </w:rPr>
            </w:pPr>
            <w:r>
              <w:rPr>
                <w:rFonts w:hint="eastAsia"/>
                <w:color w:val="auto"/>
                <w:szCs w:val="21"/>
              </w:rPr>
              <w:t>token参数错误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21" w:hRule="atLeast"/>
        </w:trPr>
        <w:tc>
          <w:tcPr>
            <w:tcW w:w="1842" w:type="dxa"/>
            <w:vAlign w:val="center"/>
          </w:tcPr>
          <w:p>
            <w:pPr>
              <w:rPr>
                <w:color w:val="auto"/>
                <w:szCs w:val="21"/>
              </w:rPr>
            </w:pPr>
            <w:r>
              <w:rPr>
                <w:rFonts w:hint="eastAsia"/>
                <w:color w:val="auto"/>
                <w:szCs w:val="21"/>
              </w:rPr>
              <w:t>0002</w:t>
            </w:r>
          </w:p>
        </w:tc>
        <w:tc>
          <w:tcPr>
            <w:tcW w:w="6523" w:type="dxa"/>
          </w:tcPr>
          <w:p>
            <w:pPr>
              <w:rPr>
                <w:color w:val="auto"/>
                <w:szCs w:val="21"/>
              </w:rPr>
            </w:pPr>
            <w:r>
              <w:rPr>
                <w:rFonts w:hint="eastAsia"/>
                <w:color w:val="auto"/>
                <w:szCs w:val="21"/>
              </w:rPr>
              <w:t>token已过期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02" w:hRule="atLeast"/>
        </w:trPr>
        <w:tc>
          <w:tcPr>
            <w:tcW w:w="1842" w:type="dxa"/>
            <w:tcBorders>
              <w:top w:val="single" w:color="000000" w:sz="6" w:space="0"/>
              <w:left w:val="single" w:color="000000" w:sz="6" w:space="0"/>
              <w:bottom w:val="single" w:color="000000" w:sz="6" w:space="0"/>
              <w:right w:val="single" w:color="000000" w:sz="6" w:space="0"/>
            </w:tcBorders>
            <w:vAlign w:val="center"/>
          </w:tcPr>
          <w:p>
            <w:pPr>
              <w:rPr>
                <w:color w:val="auto"/>
                <w:szCs w:val="21"/>
              </w:rPr>
            </w:pPr>
            <w:r>
              <w:rPr>
                <w:rFonts w:hint="eastAsia"/>
                <w:color w:val="auto"/>
                <w:szCs w:val="21"/>
              </w:rPr>
              <w:t>其它非0值</w:t>
            </w:r>
          </w:p>
        </w:tc>
        <w:tc>
          <w:tcPr>
            <w:tcW w:w="6523" w:type="dxa"/>
            <w:tcBorders>
              <w:top w:val="single" w:color="000000" w:sz="6" w:space="0"/>
              <w:left w:val="single" w:color="000000" w:sz="6" w:space="0"/>
              <w:bottom w:val="single" w:color="000000" w:sz="6" w:space="0"/>
              <w:right w:val="single" w:color="000000" w:sz="6" w:space="0"/>
            </w:tcBorders>
          </w:tcPr>
          <w:p>
            <w:pPr>
              <w:rPr>
                <w:color w:val="auto"/>
              </w:rPr>
            </w:pPr>
            <w:r>
              <w:rPr>
                <w:rFonts w:hint="eastAsia"/>
                <w:color w:val="auto"/>
              </w:rPr>
              <w:t>处理失败，具体失败原因，参考</w:t>
            </w:r>
            <w:r>
              <w:rPr>
                <w:color w:val="auto"/>
              </w:rPr>
              <w:t>message</w:t>
            </w:r>
          </w:p>
        </w:tc>
      </w:tr>
    </w:tbl>
    <w:p>
      <w:pPr>
        <w:rPr>
          <w:color w:val="auto"/>
        </w:rPr>
      </w:pPr>
    </w:p>
    <w:p>
      <w:pPr>
        <w:rPr>
          <w:color w:val="auto"/>
        </w:rPr>
      </w:pPr>
    </w:p>
    <w:p>
      <w:pPr>
        <w:rPr>
          <w:color w:val="auto"/>
        </w:rPr>
      </w:pPr>
    </w:p>
    <w:p>
      <w:pPr>
        <w:rPr>
          <w:color w:val="auto"/>
        </w:rPr>
      </w:pPr>
    </w:p>
    <w:p>
      <w:pPr>
        <w:rPr>
          <w:color w:val="auto"/>
        </w:rPr>
      </w:pPr>
    </w:p>
    <w:p>
      <w:pPr>
        <w:pStyle w:val="3"/>
        <w:tabs>
          <w:tab w:val="clear" w:pos="716"/>
        </w:tabs>
        <w:rPr>
          <w:color w:val="auto"/>
        </w:rPr>
      </w:pPr>
      <w:bookmarkStart w:id="47" w:name="_Toc534737269"/>
      <w:r>
        <w:rPr>
          <w:rFonts w:hint="eastAsia"/>
          <w:color w:val="auto"/>
        </w:rPr>
        <w:t>手机号查询会员类型接口</w:t>
      </w:r>
      <w:bookmarkEnd w:id="47"/>
    </w:p>
    <w:p>
      <w:pPr>
        <w:pStyle w:val="4"/>
        <w:rPr>
          <w:color w:val="auto"/>
        </w:rPr>
      </w:pPr>
      <w:bookmarkStart w:id="48" w:name="_Toc534737270"/>
      <w:r>
        <w:rPr>
          <w:rFonts w:hint="eastAsia"/>
          <w:color w:val="auto"/>
        </w:rPr>
        <w:t>业务功能描述</w:t>
      </w:r>
      <w:bookmarkEnd w:id="48"/>
    </w:p>
    <w:p>
      <w:pPr>
        <w:rPr>
          <w:color w:val="auto"/>
        </w:rPr>
      </w:pPr>
      <w:r>
        <w:rPr>
          <w:rFonts w:hint="eastAsia"/>
          <w:color w:val="auto"/>
        </w:rPr>
        <w:t>提供第三方通过手机号查询会员类型</w:t>
      </w:r>
    </w:p>
    <w:p>
      <w:pPr>
        <w:pStyle w:val="4"/>
        <w:rPr>
          <w:color w:val="auto"/>
        </w:rPr>
      </w:pPr>
      <w:bookmarkStart w:id="49" w:name="_Toc534737271"/>
      <w:r>
        <w:rPr>
          <w:rFonts w:hint="eastAsia"/>
          <w:color w:val="auto"/>
        </w:rPr>
        <w:t>接口协议</w:t>
      </w:r>
      <w:bookmarkEnd w:id="49"/>
    </w:p>
    <w:p>
      <w:pPr>
        <w:pStyle w:val="45"/>
        <w:numPr>
          <w:ilvl w:val="0"/>
          <w:numId w:val="4"/>
        </w:numPr>
        <w:ind w:firstLineChars="0"/>
        <w:rPr>
          <w:color w:val="auto"/>
        </w:rPr>
      </w:pPr>
      <w:r>
        <w:rPr>
          <w:rFonts w:hint="eastAsia"/>
          <w:color w:val="auto"/>
        </w:rPr>
        <w:t>功能描述</w:t>
      </w:r>
    </w:p>
    <w:p>
      <w:pPr>
        <w:ind w:firstLine="420"/>
        <w:rPr>
          <w:rFonts w:ascii="宋体" w:hAnsi="宋体"/>
          <w:color w:val="auto"/>
        </w:rPr>
      </w:pPr>
      <w:r>
        <w:rPr>
          <w:rFonts w:hint="eastAsia"/>
          <w:color w:val="auto"/>
        </w:rPr>
        <w:t>第三方平台通过手机号查询会员类型</w:t>
      </w:r>
    </w:p>
    <w:p>
      <w:pPr>
        <w:pStyle w:val="45"/>
        <w:numPr>
          <w:ilvl w:val="0"/>
          <w:numId w:val="4"/>
        </w:numPr>
        <w:ind w:firstLineChars="0"/>
        <w:rPr>
          <w:color w:val="auto"/>
        </w:rPr>
      </w:pPr>
      <w:r>
        <w:rPr>
          <w:rFonts w:hint="eastAsia"/>
          <w:color w:val="auto"/>
        </w:rPr>
        <w:t>通讯协议：HTTP+POST</w:t>
      </w:r>
    </w:p>
    <w:p>
      <w:pPr>
        <w:pStyle w:val="45"/>
        <w:numPr>
          <w:ilvl w:val="0"/>
          <w:numId w:val="4"/>
        </w:numPr>
        <w:ind w:firstLineChars="0"/>
        <w:rPr>
          <w:color w:val="auto"/>
        </w:rPr>
      </w:pPr>
      <w:r>
        <w:rPr>
          <w:rFonts w:hint="eastAsia"/>
          <w:color w:val="auto"/>
        </w:rPr>
        <w:t>请求参数(key/value格式)：</w:t>
      </w:r>
    </w:p>
    <w:tbl>
      <w:tblPr>
        <w:tblStyle w:val="28"/>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22"/>
        <w:gridCol w:w="1129"/>
        <w:gridCol w:w="1142"/>
        <w:gridCol w:w="2013"/>
        <w:gridCol w:w="28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22" w:type="dxa"/>
            <w:shd w:val="clear" w:color="auto" w:fill="A5A5A5" w:themeFill="background1" w:themeFillShade="A6"/>
          </w:tcPr>
          <w:p>
            <w:pPr>
              <w:jc w:val="center"/>
              <w:rPr>
                <w:b/>
                <w:color w:val="auto"/>
              </w:rPr>
            </w:pPr>
            <w:r>
              <w:rPr>
                <w:rFonts w:hint="eastAsia"/>
                <w:b/>
                <w:color w:val="auto"/>
              </w:rPr>
              <w:t>参数名称</w:t>
            </w:r>
          </w:p>
        </w:tc>
        <w:tc>
          <w:tcPr>
            <w:tcW w:w="1129" w:type="dxa"/>
            <w:shd w:val="clear" w:color="auto" w:fill="A5A5A5" w:themeFill="background1" w:themeFillShade="A6"/>
          </w:tcPr>
          <w:p>
            <w:pPr>
              <w:jc w:val="center"/>
              <w:rPr>
                <w:b/>
                <w:color w:val="auto"/>
              </w:rPr>
            </w:pPr>
            <w:r>
              <w:rPr>
                <w:rFonts w:hint="eastAsia"/>
                <w:b/>
                <w:color w:val="auto"/>
              </w:rPr>
              <w:t>上级参数</w:t>
            </w:r>
          </w:p>
        </w:tc>
        <w:tc>
          <w:tcPr>
            <w:tcW w:w="1142" w:type="dxa"/>
            <w:shd w:val="clear" w:color="auto" w:fill="A5A5A5" w:themeFill="background1" w:themeFillShade="A6"/>
          </w:tcPr>
          <w:p>
            <w:pPr>
              <w:jc w:val="center"/>
              <w:rPr>
                <w:b/>
                <w:color w:val="auto"/>
              </w:rPr>
            </w:pPr>
            <w:r>
              <w:rPr>
                <w:rFonts w:hint="eastAsia"/>
                <w:b/>
                <w:color w:val="auto"/>
              </w:rPr>
              <w:t>重要性</w:t>
            </w:r>
          </w:p>
        </w:tc>
        <w:tc>
          <w:tcPr>
            <w:tcW w:w="2013" w:type="dxa"/>
            <w:shd w:val="clear" w:color="auto" w:fill="A5A5A5" w:themeFill="background1" w:themeFillShade="A6"/>
          </w:tcPr>
          <w:p>
            <w:pPr>
              <w:jc w:val="center"/>
              <w:rPr>
                <w:b/>
                <w:color w:val="auto"/>
              </w:rPr>
            </w:pPr>
            <w:r>
              <w:rPr>
                <w:rFonts w:hint="eastAsia"/>
                <w:b/>
                <w:color w:val="auto"/>
              </w:rPr>
              <w:t>参数类型</w:t>
            </w:r>
          </w:p>
        </w:tc>
        <w:tc>
          <w:tcPr>
            <w:tcW w:w="2816" w:type="dxa"/>
            <w:shd w:val="clear" w:color="auto" w:fill="A5A5A5" w:themeFill="background1" w:themeFillShade="A6"/>
          </w:tcPr>
          <w:p>
            <w:pPr>
              <w:jc w:val="center"/>
              <w:rPr>
                <w:b/>
                <w:color w:val="auto"/>
              </w:rPr>
            </w:pPr>
            <w:r>
              <w:rPr>
                <w:rFonts w:hint="eastAsia"/>
                <w:b/>
                <w:color w:val="auto"/>
              </w:rPr>
              <w:t>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22" w:type="dxa"/>
          </w:tcPr>
          <w:p>
            <w:pPr>
              <w:rPr>
                <w:color w:val="auto"/>
              </w:rPr>
            </w:pPr>
            <w:r>
              <w:rPr>
                <w:rFonts w:hint="eastAsia"/>
                <w:color w:val="auto"/>
              </w:rPr>
              <w:t>p</w:t>
            </w:r>
            <w:r>
              <w:rPr>
                <w:color w:val="auto"/>
              </w:rPr>
              <w:t>or</w:t>
            </w:r>
            <w:r>
              <w:rPr>
                <w:rFonts w:hint="eastAsia"/>
                <w:color w:val="auto"/>
              </w:rPr>
              <w:t>t</w:t>
            </w:r>
            <w:r>
              <w:rPr>
                <w:color w:val="auto"/>
              </w:rPr>
              <w:t>alType</w:t>
            </w:r>
          </w:p>
        </w:tc>
        <w:tc>
          <w:tcPr>
            <w:tcW w:w="1129" w:type="dxa"/>
          </w:tcPr>
          <w:p>
            <w:pPr>
              <w:rPr>
                <w:color w:val="auto"/>
              </w:rPr>
            </w:pPr>
          </w:p>
        </w:tc>
        <w:tc>
          <w:tcPr>
            <w:tcW w:w="1142" w:type="dxa"/>
          </w:tcPr>
          <w:p>
            <w:pPr>
              <w:rPr>
                <w:color w:val="auto"/>
              </w:rPr>
            </w:pPr>
            <w:r>
              <w:rPr>
                <w:rFonts w:hint="eastAsia"/>
                <w:color w:val="auto"/>
              </w:rPr>
              <w:t>必须</w:t>
            </w:r>
          </w:p>
        </w:tc>
        <w:tc>
          <w:tcPr>
            <w:tcW w:w="2013" w:type="dxa"/>
          </w:tcPr>
          <w:p>
            <w:pPr>
              <w:rPr>
                <w:color w:val="auto"/>
              </w:rPr>
            </w:pPr>
            <w:r>
              <w:rPr>
                <w:color w:val="auto"/>
              </w:rPr>
              <w:t>S</w:t>
            </w:r>
            <w:r>
              <w:rPr>
                <w:rFonts w:hint="eastAsia"/>
                <w:color w:val="auto"/>
              </w:rPr>
              <w:t>tring</w:t>
            </w:r>
          </w:p>
        </w:tc>
        <w:tc>
          <w:tcPr>
            <w:tcW w:w="2816" w:type="dxa"/>
          </w:tcPr>
          <w:p>
            <w:pPr>
              <w:rPr>
                <w:color w:val="auto"/>
              </w:rPr>
            </w:pPr>
            <w:r>
              <w:rPr>
                <w:rFonts w:hint="eastAsia"/>
                <w:color w:val="auto"/>
              </w:rPr>
              <w:t xml:space="preserve">请求方门户类型，具体值定义参考 </w:t>
            </w:r>
            <w:r>
              <w:rPr>
                <w:color w:val="auto"/>
              </w:rPr>
              <w:fldChar w:fldCharType="begin"/>
            </w:r>
            <w:r>
              <w:rPr>
                <w:color w:val="auto"/>
              </w:rPr>
              <w:instrText xml:space="preserve"> HYPERLINK \l "_portalType类型定义" </w:instrText>
            </w:r>
            <w:r>
              <w:rPr>
                <w:color w:val="auto"/>
              </w:rPr>
              <w:fldChar w:fldCharType="separate"/>
            </w:r>
            <w:r>
              <w:rPr>
                <w:rStyle w:val="31"/>
                <w:rFonts w:hint="eastAsia" w:ascii="Times New Roman" w:hAnsi="Times New Roman" w:cs="Times New Roman"/>
                <w:snapToGrid/>
                <w:color w:val="auto"/>
                <w:szCs w:val="24"/>
              </w:rPr>
              <w:t>附录1 portalType 类型定义</w:t>
            </w:r>
            <w:r>
              <w:rPr>
                <w:rStyle w:val="31"/>
                <w:rFonts w:hint="eastAsia" w:ascii="Times New Roman" w:hAnsi="Times New Roman" w:cs="Times New Roman"/>
                <w:snapToGrid/>
                <w:color w:val="auto"/>
                <w:szCs w:val="24"/>
              </w:rPr>
              <w:fldChar w:fldCharType="end"/>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22" w:type="dxa"/>
          </w:tcPr>
          <w:p>
            <w:pPr>
              <w:rPr>
                <w:color w:val="auto"/>
              </w:rPr>
            </w:pPr>
            <w:r>
              <w:rPr>
                <w:rFonts w:hint="eastAsia"/>
                <w:color w:val="auto"/>
              </w:rPr>
              <w:t>portalID</w:t>
            </w:r>
          </w:p>
        </w:tc>
        <w:tc>
          <w:tcPr>
            <w:tcW w:w="1129" w:type="dxa"/>
          </w:tcPr>
          <w:p>
            <w:pPr>
              <w:rPr>
                <w:color w:val="auto"/>
              </w:rPr>
            </w:pPr>
          </w:p>
        </w:tc>
        <w:tc>
          <w:tcPr>
            <w:tcW w:w="1142" w:type="dxa"/>
          </w:tcPr>
          <w:p>
            <w:pPr>
              <w:rPr>
                <w:color w:val="auto"/>
              </w:rPr>
            </w:pPr>
            <w:r>
              <w:rPr>
                <w:rFonts w:hint="eastAsia"/>
                <w:color w:val="auto"/>
              </w:rPr>
              <w:t>必须</w:t>
            </w:r>
          </w:p>
        </w:tc>
        <w:tc>
          <w:tcPr>
            <w:tcW w:w="2013" w:type="dxa"/>
          </w:tcPr>
          <w:p>
            <w:pPr>
              <w:rPr>
                <w:color w:val="auto"/>
              </w:rPr>
            </w:pPr>
            <w:r>
              <w:rPr>
                <w:rFonts w:hint="eastAsia"/>
                <w:color w:val="auto"/>
              </w:rPr>
              <w:t>String</w:t>
            </w:r>
          </w:p>
        </w:tc>
        <w:tc>
          <w:tcPr>
            <w:tcW w:w="2816" w:type="dxa"/>
          </w:tcPr>
          <w:p>
            <w:pPr>
              <w:rPr>
                <w:color w:val="auto"/>
              </w:rPr>
            </w:pPr>
            <w:r>
              <w:rPr>
                <w:rFonts w:hint="eastAsia"/>
                <w:color w:val="auto"/>
              </w:rPr>
              <w:t>请求方门户唯一标识，由数据产品及内容客户传播平台分配</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22" w:type="dxa"/>
          </w:tcPr>
          <w:p>
            <w:pPr>
              <w:rPr>
                <w:color w:val="auto"/>
              </w:rPr>
            </w:pPr>
            <w:r>
              <w:rPr>
                <w:rFonts w:hint="eastAsia"/>
                <w:color w:val="auto"/>
              </w:rPr>
              <w:t>transactionID</w:t>
            </w:r>
          </w:p>
        </w:tc>
        <w:tc>
          <w:tcPr>
            <w:tcW w:w="1129" w:type="dxa"/>
          </w:tcPr>
          <w:p>
            <w:pPr>
              <w:rPr>
                <w:color w:val="auto"/>
              </w:rPr>
            </w:pPr>
          </w:p>
        </w:tc>
        <w:tc>
          <w:tcPr>
            <w:tcW w:w="1142" w:type="dxa"/>
          </w:tcPr>
          <w:p>
            <w:pPr>
              <w:rPr>
                <w:color w:val="auto"/>
              </w:rPr>
            </w:pPr>
            <w:r>
              <w:rPr>
                <w:rFonts w:hint="eastAsia" w:cs="Arial"/>
                <w:color w:val="auto"/>
                <w:szCs w:val="18"/>
              </w:rPr>
              <w:t>必须</w:t>
            </w:r>
          </w:p>
        </w:tc>
        <w:tc>
          <w:tcPr>
            <w:tcW w:w="2013" w:type="dxa"/>
          </w:tcPr>
          <w:p>
            <w:pPr>
              <w:rPr>
                <w:color w:val="auto"/>
              </w:rPr>
            </w:pPr>
            <w:r>
              <w:rPr>
                <w:color w:val="auto"/>
              </w:rPr>
              <w:t>S</w:t>
            </w:r>
            <w:r>
              <w:rPr>
                <w:rFonts w:hint="eastAsia"/>
                <w:color w:val="auto"/>
              </w:rPr>
              <w:t>tring</w:t>
            </w:r>
          </w:p>
        </w:tc>
        <w:tc>
          <w:tcPr>
            <w:tcW w:w="2816" w:type="dxa"/>
          </w:tcPr>
          <w:p>
            <w:pPr>
              <w:rPr>
                <w:rFonts w:ascii="Courier New" w:hAnsi="Courier New" w:cs="Courier New"/>
                <w:color w:val="auto"/>
                <w:kern w:val="0"/>
                <w:sz w:val="20"/>
                <w:szCs w:val="20"/>
              </w:rPr>
            </w:pPr>
            <w:r>
              <w:rPr>
                <w:rFonts w:hint="eastAsia" w:ascii="Courier New" w:hAnsi="Courier New" w:cs="Courier New"/>
                <w:color w:val="auto"/>
                <w:kern w:val="0"/>
                <w:sz w:val="20"/>
                <w:szCs w:val="20"/>
              </w:rPr>
              <w:t>交易唯一编码：</w:t>
            </w:r>
          </w:p>
          <w:p>
            <w:pPr>
              <w:rPr>
                <w:color w:val="auto"/>
              </w:rPr>
            </w:pPr>
            <w:r>
              <w:rPr>
                <w:color w:val="auto"/>
              </w:rPr>
              <w:t>yyyMMddHHmmss</w:t>
            </w:r>
            <w:r>
              <w:rPr>
                <w:rFonts w:hint="eastAsia"/>
                <w:color w:val="auto"/>
              </w:rPr>
              <w:t>+8位唯一序号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22" w:type="dxa"/>
          </w:tcPr>
          <w:p>
            <w:pPr>
              <w:rPr>
                <w:color w:val="auto"/>
              </w:rPr>
            </w:pPr>
            <w:r>
              <w:rPr>
                <w:color w:val="auto"/>
              </w:rPr>
              <w:t>method</w:t>
            </w:r>
          </w:p>
        </w:tc>
        <w:tc>
          <w:tcPr>
            <w:tcW w:w="1129" w:type="dxa"/>
          </w:tcPr>
          <w:p>
            <w:pPr>
              <w:rPr>
                <w:color w:val="auto"/>
              </w:rPr>
            </w:pPr>
          </w:p>
        </w:tc>
        <w:tc>
          <w:tcPr>
            <w:tcW w:w="1142" w:type="dxa"/>
          </w:tcPr>
          <w:p>
            <w:pPr>
              <w:rPr>
                <w:color w:val="auto"/>
              </w:rPr>
            </w:pPr>
            <w:r>
              <w:rPr>
                <w:rFonts w:hint="eastAsia"/>
                <w:color w:val="auto"/>
              </w:rPr>
              <w:t>必须</w:t>
            </w:r>
          </w:p>
        </w:tc>
        <w:tc>
          <w:tcPr>
            <w:tcW w:w="2013" w:type="dxa"/>
          </w:tcPr>
          <w:p>
            <w:pPr>
              <w:rPr>
                <w:color w:val="auto"/>
              </w:rPr>
            </w:pPr>
            <w:r>
              <w:rPr>
                <w:color w:val="auto"/>
              </w:rPr>
              <w:t>S</w:t>
            </w:r>
            <w:r>
              <w:rPr>
                <w:rFonts w:hint="eastAsia"/>
                <w:color w:val="auto"/>
              </w:rPr>
              <w:t>tring</w:t>
            </w:r>
          </w:p>
        </w:tc>
        <w:tc>
          <w:tcPr>
            <w:tcW w:w="2816" w:type="dxa"/>
          </w:tcPr>
          <w:p>
            <w:pPr>
              <w:rPr>
                <w:color w:val="auto"/>
              </w:rPr>
            </w:pPr>
            <w:r>
              <w:rPr>
                <w:color w:val="auto"/>
              </w:rPr>
              <w:t>queryMemberType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22" w:type="dxa"/>
          </w:tcPr>
          <w:p>
            <w:pPr>
              <w:rPr>
                <w:color w:val="auto"/>
              </w:rPr>
            </w:pPr>
            <w:r>
              <w:rPr>
                <w:color w:val="auto"/>
              </w:rPr>
              <w:t>signType</w:t>
            </w:r>
          </w:p>
        </w:tc>
        <w:tc>
          <w:tcPr>
            <w:tcW w:w="1129" w:type="dxa"/>
          </w:tcPr>
          <w:p>
            <w:pPr>
              <w:rPr>
                <w:color w:val="auto"/>
              </w:rPr>
            </w:pPr>
          </w:p>
        </w:tc>
        <w:tc>
          <w:tcPr>
            <w:tcW w:w="1142" w:type="dxa"/>
          </w:tcPr>
          <w:p>
            <w:pPr>
              <w:rPr>
                <w:color w:val="auto"/>
              </w:rPr>
            </w:pPr>
            <w:r>
              <w:rPr>
                <w:rFonts w:hint="eastAsia"/>
                <w:color w:val="auto"/>
              </w:rPr>
              <w:t>必须</w:t>
            </w:r>
          </w:p>
        </w:tc>
        <w:tc>
          <w:tcPr>
            <w:tcW w:w="2013" w:type="dxa"/>
          </w:tcPr>
          <w:p>
            <w:pPr>
              <w:rPr>
                <w:color w:val="auto"/>
              </w:rPr>
            </w:pPr>
            <w:r>
              <w:rPr>
                <w:color w:val="auto"/>
              </w:rPr>
              <w:t>S</w:t>
            </w:r>
            <w:r>
              <w:rPr>
                <w:rFonts w:hint="eastAsia"/>
                <w:color w:val="auto"/>
              </w:rPr>
              <w:t>tring</w:t>
            </w:r>
          </w:p>
        </w:tc>
        <w:tc>
          <w:tcPr>
            <w:tcW w:w="2816" w:type="dxa"/>
          </w:tcPr>
          <w:p>
            <w:pPr>
              <w:rPr>
                <w:color w:val="auto"/>
              </w:rPr>
            </w:pPr>
            <w:r>
              <w:rPr>
                <w:rFonts w:hint="eastAsia"/>
                <w:color w:val="auto"/>
              </w:rPr>
              <w:t>MD5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22" w:type="dxa"/>
          </w:tcPr>
          <w:p>
            <w:pPr>
              <w:rPr>
                <w:color w:val="auto"/>
              </w:rPr>
            </w:pPr>
            <w:r>
              <w:rPr>
                <w:rFonts w:hint="eastAsia"/>
                <w:color w:val="auto"/>
              </w:rPr>
              <w:t>m</w:t>
            </w:r>
            <w:r>
              <w:rPr>
                <w:color w:val="auto"/>
              </w:rPr>
              <w:t>sisdn</w:t>
            </w:r>
          </w:p>
        </w:tc>
        <w:tc>
          <w:tcPr>
            <w:tcW w:w="1129" w:type="dxa"/>
          </w:tcPr>
          <w:p>
            <w:pPr>
              <w:rPr>
                <w:color w:val="auto"/>
              </w:rPr>
            </w:pPr>
          </w:p>
        </w:tc>
        <w:tc>
          <w:tcPr>
            <w:tcW w:w="1142" w:type="dxa"/>
          </w:tcPr>
          <w:p>
            <w:pPr>
              <w:rPr>
                <w:color w:val="auto"/>
              </w:rPr>
            </w:pPr>
            <w:r>
              <w:rPr>
                <w:rFonts w:hint="eastAsia"/>
                <w:color w:val="auto"/>
              </w:rPr>
              <w:t>必须</w:t>
            </w:r>
          </w:p>
        </w:tc>
        <w:tc>
          <w:tcPr>
            <w:tcW w:w="2013" w:type="dxa"/>
          </w:tcPr>
          <w:p>
            <w:pPr>
              <w:rPr>
                <w:color w:val="auto"/>
              </w:rPr>
            </w:pPr>
            <w:r>
              <w:rPr>
                <w:color w:val="auto"/>
              </w:rPr>
              <w:t>S</w:t>
            </w:r>
            <w:r>
              <w:rPr>
                <w:rFonts w:hint="eastAsia"/>
                <w:color w:val="auto"/>
              </w:rPr>
              <w:t>tring</w:t>
            </w:r>
          </w:p>
        </w:tc>
        <w:tc>
          <w:tcPr>
            <w:tcW w:w="2816" w:type="dxa"/>
          </w:tcPr>
          <w:p>
            <w:pPr>
              <w:rPr>
                <w:rFonts w:ascii="Arial" w:hAnsi="Arial" w:cs="Arial"/>
                <w:color w:val="333333"/>
              </w:rPr>
            </w:pPr>
            <w:r>
              <w:rPr>
                <w:rFonts w:hint="eastAsia" w:ascii="Courier New" w:hAnsi="Courier New" w:cs="Courier New"/>
                <w:color w:val="auto"/>
                <w:kern w:val="0"/>
                <w:sz w:val="20"/>
                <w:szCs w:val="20"/>
              </w:rPr>
              <w:t>手机号码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22" w:type="dxa"/>
            <w:vAlign w:val="center"/>
          </w:tcPr>
          <w:p>
            <w:pPr>
              <w:pStyle w:val="49"/>
              <w:rPr>
                <w:rFonts w:cs="Arial"/>
                <w:color w:val="auto"/>
                <w:szCs w:val="18"/>
                <w:lang w:eastAsia="zh-CN"/>
              </w:rPr>
            </w:pPr>
            <w:r>
              <w:rPr>
                <w:rFonts w:hint="eastAsia" w:cs="Arial"/>
                <w:color w:val="auto"/>
                <w:szCs w:val="18"/>
                <w:lang w:eastAsia="zh-CN"/>
              </w:rPr>
              <w:t>mbrSource</w:t>
            </w:r>
          </w:p>
        </w:tc>
        <w:tc>
          <w:tcPr>
            <w:tcW w:w="1129" w:type="dxa"/>
            <w:vAlign w:val="center"/>
          </w:tcPr>
          <w:p>
            <w:pPr>
              <w:pStyle w:val="49"/>
              <w:jc w:val="center"/>
              <w:rPr>
                <w:rFonts w:cs="Arial"/>
                <w:color w:val="auto"/>
                <w:szCs w:val="18"/>
                <w:lang w:eastAsia="zh-CN"/>
              </w:rPr>
            </w:pPr>
          </w:p>
        </w:tc>
        <w:tc>
          <w:tcPr>
            <w:tcW w:w="1142" w:type="dxa"/>
            <w:vAlign w:val="center"/>
          </w:tcPr>
          <w:p>
            <w:pPr>
              <w:pStyle w:val="49"/>
              <w:rPr>
                <w:rFonts w:cs="Arial"/>
                <w:color w:val="auto"/>
                <w:szCs w:val="18"/>
                <w:lang w:eastAsia="zh-CN"/>
              </w:rPr>
            </w:pPr>
            <w:r>
              <w:rPr>
                <w:rFonts w:hint="eastAsia" w:cs="Arial"/>
                <w:color w:val="auto"/>
                <w:szCs w:val="18"/>
                <w:lang w:eastAsia="zh-CN"/>
              </w:rPr>
              <w:t>必须</w:t>
            </w:r>
          </w:p>
        </w:tc>
        <w:tc>
          <w:tcPr>
            <w:tcW w:w="2013" w:type="dxa"/>
            <w:vAlign w:val="center"/>
          </w:tcPr>
          <w:p>
            <w:pPr>
              <w:pStyle w:val="49"/>
              <w:rPr>
                <w:rFonts w:cs="Arial"/>
                <w:color w:val="auto"/>
                <w:szCs w:val="18"/>
                <w:lang w:eastAsia="zh-CN"/>
              </w:rPr>
            </w:pPr>
            <w:r>
              <w:rPr>
                <w:rFonts w:hint="eastAsia" w:cs="Arial"/>
                <w:color w:val="auto"/>
                <w:szCs w:val="18"/>
                <w:lang w:eastAsia="zh-CN"/>
              </w:rPr>
              <w:t>S</w:t>
            </w:r>
            <w:r>
              <w:rPr>
                <w:rFonts w:cs="Arial"/>
                <w:color w:val="auto"/>
                <w:szCs w:val="18"/>
                <w:lang w:eastAsia="zh-CN"/>
              </w:rPr>
              <w:t>tring</w:t>
            </w:r>
          </w:p>
        </w:tc>
        <w:tc>
          <w:tcPr>
            <w:tcW w:w="2816" w:type="dxa"/>
            <w:vAlign w:val="center"/>
          </w:tcPr>
          <w:p>
            <w:pPr>
              <w:pStyle w:val="49"/>
              <w:rPr>
                <w:color w:val="auto"/>
                <w:lang w:eastAsia="zh-CN"/>
              </w:rPr>
            </w:pPr>
            <w:r>
              <w:rPr>
                <w:rFonts w:hint="eastAsia"/>
                <w:color w:val="auto"/>
                <w:lang w:eastAsia="zh-CN"/>
              </w:rPr>
              <w:t>会员来源：</w:t>
            </w:r>
          </w:p>
          <w:p>
            <w:pPr>
              <w:pStyle w:val="49"/>
              <w:rPr>
                <w:rFonts w:cs="Arial"/>
                <w:color w:val="auto"/>
                <w:szCs w:val="18"/>
                <w:lang w:eastAsia="zh-CN"/>
              </w:rPr>
            </w:pPr>
            <w:r>
              <w:rPr>
                <w:rFonts w:hint="eastAsia"/>
                <w:color w:val="auto"/>
                <w:lang w:eastAsia="zh-CN"/>
              </w:rPr>
              <w:t>yryp:一天一片</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22" w:type="dxa"/>
          </w:tcPr>
          <w:p>
            <w:pPr>
              <w:rPr>
                <w:color w:val="auto"/>
              </w:rPr>
            </w:pPr>
            <w:r>
              <w:rPr>
                <w:rFonts w:hint="eastAsia"/>
                <w:color w:val="auto"/>
              </w:rPr>
              <w:t>d</w:t>
            </w:r>
            <w:r>
              <w:rPr>
                <w:color w:val="auto"/>
              </w:rPr>
              <w:t>ateTime</w:t>
            </w:r>
          </w:p>
        </w:tc>
        <w:tc>
          <w:tcPr>
            <w:tcW w:w="1129" w:type="dxa"/>
          </w:tcPr>
          <w:p>
            <w:pPr>
              <w:rPr>
                <w:color w:val="auto"/>
              </w:rPr>
            </w:pPr>
          </w:p>
        </w:tc>
        <w:tc>
          <w:tcPr>
            <w:tcW w:w="1142" w:type="dxa"/>
          </w:tcPr>
          <w:p>
            <w:pPr>
              <w:rPr>
                <w:color w:val="auto"/>
              </w:rPr>
            </w:pPr>
            <w:r>
              <w:rPr>
                <w:rFonts w:hint="eastAsia"/>
                <w:color w:val="auto"/>
              </w:rPr>
              <w:t>必须</w:t>
            </w:r>
          </w:p>
        </w:tc>
        <w:tc>
          <w:tcPr>
            <w:tcW w:w="2013" w:type="dxa"/>
          </w:tcPr>
          <w:p>
            <w:pPr>
              <w:rPr>
                <w:color w:val="auto"/>
              </w:rPr>
            </w:pPr>
            <w:r>
              <w:rPr>
                <w:color w:val="auto"/>
              </w:rPr>
              <w:t>S</w:t>
            </w:r>
            <w:r>
              <w:rPr>
                <w:rFonts w:hint="eastAsia"/>
                <w:color w:val="auto"/>
              </w:rPr>
              <w:t>tring</w:t>
            </w:r>
          </w:p>
        </w:tc>
        <w:tc>
          <w:tcPr>
            <w:tcW w:w="2816" w:type="dxa"/>
          </w:tcPr>
          <w:p>
            <w:pPr>
              <w:rPr>
                <w:color w:val="auto"/>
              </w:rPr>
            </w:pPr>
            <w:r>
              <w:rPr>
                <w:rFonts w:hint="eastAsia"/>
                <w:color w:val="auto"/>
              </w:rPr>
              <w:t>操作时间</w:t>
            </w:r>
          </w:p>
          <w:p>
            <w:pPr>
              <w:rPr>
                <w:color w:val="auto"/>
              </w:rPr>
            </w:pPr>
            <w:r>
              <w:rPr>
                <w:color w:val="auto"/>
              </w:rPr>
              <w:t>yyyyMMddHHmmss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22" w:type="dxa"/>
          </w:tcPr>
          <w:p>
            <w:pPr>
              <w:rPr>
                <w:color w:val="auto"/>
              </w:rPr>
            </w:pPr>
            <w:r>
              <w:rPr>
                <w:rFonts w:hint="eastAsia"/>
                <w:color w:val="auto"/>
              </w:rPr>
              <w:t>sign</w:t>
            </w:r>
          </w:p>
        </w:tc>
        <w:tc>
          <w:tcPr>
            <w:tcW w:w="1129" w:type="dxa"/>
          </w:tcPr>
          <w:p>
            <w:pPr>
              <w:rPr>
                <w:color w:val="auto"/>
              </w:rPr>
            </w:pPr>
          </w:p>
        </w:tc>
        <w:tc>
          <w:tcPr>
            <w:tcW w:w="1142" w:type="dxa"/>
          </w:tcPr>
          <w:p>
            <w:pPr>
              <w:rPr>
                <w:rFonts w:ascii="Courier New" w:hAnsi="Courier New" w:cs="Courier New"/>
                <w:color w:val="auto"/>
                <w:sz w:val="20"/>
              </w:rPr>
            </w:pPr>
            <w:r>
              <w:rPr>
                <w:rFonts w:hint="eastAsia"/>
                <w:color w:val="auto"/>
              </w:rPr>
              <w:t>必须</w:t>
            </w:r>
          </w:p>
        </w:tc>
        <w:tc>
          <w:tcPr>
            <w:tcW w:w="2013" w:type="dxa"/>
          </w:tcPr>
          <w:p>
            <w:pPr>
              <w:rPr>
                <w:color w:val="auto"/>
              </w:rPr>
            </w:pPr>
            <w:r>
              <w:rPr>
                <w:color w:val="auto"/>
              </w:rPr>
              <w:t>S</w:t>
            </w:r>
            <w:r>
              <w:rPr>
                <w:rFonts w:hint="eastAsia"/>
                <w:color w:val="auto"/>
              </w:rPr>
              <w:t>tring</w:t>
            </w:r>
          </w:p>
        </w:tc>
        <w:tc>
          <w:tcPr>
            <w:tcW w:w="2816" w:type="dxa"/>
          </w:tcPr>
          <w:p>
            <w:pPr>
              <w:rPr>
                <w:color w:val="auto"/>
              </w:rPr>
            </w:pPr>
            <w:r>
              <w:rPr>
                <w:rFonts w:hint="eastAsia"/>
                <w:color w:val="auto"/>
              </w:rPr>
              <w:t xml:space="preserve">按照 </w:t>
            </w:r>
            <w:r>
              <w:rPr>
                <w:color w:val="auto"/>
              </w:rPr>
              <w:fldChar w:fldCharType="begin"/>
            </w:r>
            <w:r>
              <w:rPr>
                <w:color w:val="auto"/>
              </w:rPr>
              <w:instrText xml:space="preserve"> HYPERLINK \l "_数字签名" </w:instrText>
            </w:r>
            <w:r>
              <w:rPr>
                <w:color w:val="auto"/>
              </w:rPr>
              <w:fldChar w:fldCharType="separate"/>
            </w:r>
            <w:r>
              <w:rPr>
                <w:rStyle w:val="31"/>
                <w:rFonts w:hint="eastAsia" w:ascii="Times New Roman" w:hAnsi="Times New Roman" w:cs="Times New Roman"/>
                <w:snapToGrid/>
                <w:color w:val="auto"/>
                <w:szCs w:val="24"/>
              </w:rPr>
              <w:t>2.1 数字签名</w:t>
            </w:r>
            <w:r>
              <w:rPr>
                <w:rStyle w:val="31"/>
                <w:rFonts w:hint="eastAsia" w:ascii="Times New Roman" w:hAnsi="Times New Roman" w:cs="Times New Roman"/>
                <w:snapToGrid/>
                <w:color w:val="auto"/>
                <w:szCs w:val="24"/>
              </w:rPr>
              <w:fldChar w:fldCharType="end"/>
            </w:r>
            <w:r>
              <w:rPr>
                <w:rFonts w:hint="eastAsia"/>
                <w:color w:val="auto"/>
              </w:rPr>
              <w:t xml:space="preserve"> 规则的签名串</w:t>
            </w:r>
          </w:p>
        </w:tc>
      </w:tr>
    </w:tbl>
    <w:p>
      <w:pPr>
        <w:rPr>
          <w:color w:val="auto"/>
        </w:rPr>
      </w:pPr>
    </w:p>
    <w:p>
      <w:pPr>
        <w:pStyle w:val="45"/>
        <w:numPr>
          <w:ilvl w:val="0"/>
          <w:numId w:val="4"/>
        </w:numPr>
        <w:ind w:firstLineChars="0"/>
        <w:rPr>
          <w:color w:val="auto"/>
        </w:rPr>
      </w:pPr>
      <w:r>
        <w:rPr>
          <w:rFonts w:hint="eastAsia"/>
          <w:color w:val="auto"/>
        </w:rPr>
        <w:t>响应结果（JSON格式）</w:t>
      </w:r>
    </w:p>
    <w:tbl>
      <w:tblPr>
        <w:tblStyle w:val="28"/>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32"/>
        <w:gridCol w:w="1417"/>
        <w:gridCol w:w="1177"/>
        <w:gridCol w:w="1122"/>
        <w:gridCol w:w="337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32" w:type="dxa"/>
            <w:shd w:val="clear" w:color="auto" w:fill="A5A5A5" w:themeFill="background1" w:themeFillShade="A6"/>
          </w:tcPr>
          <w:p>
            <w:pPr>
              <w:jc w:val="center"/>
              <w:rPr>
                <w:b/>
                <w:color w:val="auto"/>
              </w:rPr>
            </w:pPr>
            <w:r>
              <w:rPr>
                <w:rFonts w:hint="eastAsia"/>
                <w:b/>
                <w:color w:val="auto"/>
              </w:rPr>
              <w:t>节点名称</w:t>
            </w:r>
          </w:p>
        </w:tc>
        <w:tc>
          <w:tcPr>
            <w:tcW w:w="1417" w:type="dxa"/>
            <w:shd w:val="clear" w:color="auto" w:fill="A5A5A5" w:themeFill="background1" w:themeFillShade="A6"/>
          </w:tcPr>
          <w:p>
            <w:pPr>
              <w:jc w:val="center"/>
              <w:rPr>
                <w:b/>
                <w:color w:val="auto"/>
              </w:rPr>
            </w:pPr>
            <w:r>
              <w:rPr>
                <w:rFonts w:hint="eastAsia"/>
                <w:b/>
                <w:color w:val="auto"/>
              </w:rPr>
              <w:t>上级节点</w:t>
            </w:r>
          </w:p>
        </w:tc>
        <w:tc>
          <w:tcPr>
            <w:tcW w:w="1177" w:type="dxa"/>
            <w:shd w:val="clear" w:color="auto" w:fill="A5A5A5" w:themeFill="background1" w:themeFillShade="A6"/>
          </w:tcPr>
          <w:p>
            <w:pPr>
              <w:jc w:val="center"/>
              <w:rPr>
                <w:b/>
                <w:color w:val="auto"/>
              </w:rPr>
            </w:pPr>
            <w:r>
              <w:rPr>
                <w:rFonts w:hint="eastAsia"/>
                <w:b/>
                <w:color w:val="auto"/>
              </w:rPr>
              <w:t>重要性</w:t>
            </w:r>
          </w:p>
        </w:tc>
        <w:tc>
          <w:tcPr>
            <w:tcW w:w="1122" w:type="dxa"/>
            <w:shd w:val="clear" w:color="auto" w:fill="A5A5A5" w:themeFill="background1" w:themeFillShade="A6"/>
          </w:tcPr>
          <w:p>
            <w:pPr>
              <w:jc w:val="center"/>
              <w:rPr>
                <w:b/>
                <w:color w:val="auto"/>
              </w:rPr>
            </w:pPr>
            <w:r>
              <w:rPr>
                <w:rFonts w:hint="eastAsia"/>
                <w:b/>
                <w:color w:val="auto"/>
              </w:rPr>
              <w:t>字段类型</w:t>
            </w:r>
          </w:p>
        </w:tc>
        <w:tc>
          <w:tcPr>
            <w:tcW w:w="3374" w:type="dxa"/>
            <w:shd w:val="clear" w:color="auto" w:fill="A5A5A5" w:themeFill="background1" w:themeFillShade="A6"/>
          </w:tcPr>
          <w:p>
            <w:pPr>
              <w:jc w:val="center"/>
              <w:rPr>
                <w:b/>
                <w:color w:val="auto"/>
              </w:rPr>
            </w:pPr>
            <w:r>
              <w:rPr>
                <w:rFonts w:hint="eastAsia"/>
                <w:b/>
                <w:color w:val="auto"/>
              </w:rPr>
              <w:t>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32" w:type="dxa"/>
          </w:tcPr>
          <w:p>
            <w:pPr>
              <w:rPr>
                <w:color w:val="auto"/>
              </w:rPr>
            </w:pPr>
            <w:r>
              <w:rPr>
                <w:color w:val="auto"/>
              </w:rPr>
              <w:t>status</w:t>
            </w:r>
          </w:p>
        </w:tc>
        <w:tc>
          <w:tcPr>
            <w:tcW w:w="1417" w:type="dxa"/>
          </w:tcPr>
          <w:p>
            <w:pPr>
              <w:rPr>
                <w:color w:val="auto"/>
              </w:rPr>
            </w:pPr>
          </w:p>
        </w:tc>
        <w:tc>
          <w:tcPr>
            <w:tcW w:w="1177" w:type="dxa"/>
          </w:tcPr>
          <w:p>
            <w:pPr>
              <w:rPr>
                <w:color w:val="auto"/>
              </w:rPr>
            </w:pPr>
            <w:r>
              <w:rPr>
                <w:rFonts w:hint="eastAsia"/>
                <w:color w:val="auto"/>
              </w:rPr>
              <w:t>必须</w:t>
            </w:r>
          </w:p>
        </w:tc>
        <w:tc>
          <w:tcPr>
            <w:tcW w:w="1122" w:type="dxa"/>
          </w:tcPr>
          <w:p>
            <w:pPr>
              <w:rPr>
                <w:color w:val="auto"/>
              </w:rPr>
            </w:pPr>
            <w:r>
              <w:rPr>
                <w:color w:val="auto"/>
              </w:rPr>
              <w:t>S</w:t>
            </w:r>
            <w:r>
              <w:rPr>
                <w:rFonts w:hint="eastAsia"/>
                <w:color w:val="auto"/>
              </w:rPr>
              <w:t>tring</w:t>
            </w:r>
          </w:p>
        </w:tc>
        <w:tc>
          <w:tcPr>
            <w:tcW w:w="3374" w:type="dxa"/>
          </w:tcPr>
          <w:p>
            <w:pPr>
              <w:rPr>
                <w:color w:val="auto"/>
              </w:rPr>
            </w:pPr>
            <w:r>
              <w:rPr>
                <w:rFonts w:hint="eastAsia"/>
                <w:color w:val="auto"/>
              </w:rPr>
              <w:t>返回状态:</w:t>
            </w:r>
          </w:p>
          <w:p>
            <w:pPr>
              <w:rPr>
                <w:color w:val="auto"/>
              </w:rPr>
            </w:pPr>
            <w:r>
              <w:rPr>
                <w:rFonts w:hint="eastAsia"/>
                <w:color w:val="auto"/>
              </w:rPr>
              <w:t>ok：成功</w:t>
            </w:r>
          </w:p>
          <w:p>
            <w:pPr>
              <w:rPr>
                <w:color w:val="auto"/>
              </w:rPr>
            </w:pPr>
            <w:r>
              <w:rPr>
                <w:color w:val="auto"/>
              </w:rPr>
              <w:t>fail</w:t>
            </w:r>
            <w:r>
              <w:rPr>
                <w:rFonts w:hint="eastAsia"/>
                <w:color w:val="auto"/>
              </w:rPr>
              <w:t>：失败</w:t>
            </w:r>
            <w:r>
              <w:rPr>
                <w:color w:val="auto"/>
              </w:rPr>
              <w:t xml:space="preserve"> </w:t>
            </w:r>
          </w:p>
          <w:p>
            <w:pPr>
              <w:rPr>
                <w:color w:val="auto"/>
              </w:rPr>
            </w:pPr>
            <w:r>
              <w:rPr>
                <w:color w:val="auto"/>
              </w:rPr>
              <w:t>error</w:t>
            </w:r>
            <w:r>
              <w:rPr>
                <w:rFonts w:hint="eastAsia"/>
                <w:color w:val="auto"/>
              </w:rPr>
              <w:t>：错误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32" w:type="dxa"/>
          </w:tcPr>
          <w:p>
            <w:pPr>
              <w:rPr>
                <w:color w:val="auto"/>
              </w:rPr>
            </w:pPr>
            <w:r>
              <w:rPr>
                <w:color w:val="auto"/>
              </w:rPr>
              <w:t>message</w:t>
            </w:r>
          </w:p>
        </w:tc>
        <w:tc>
          <w:tcPr>
            <w:tcW w:w="1417" w:type="dxa"/>
          </w:tcPr>
          <w:p>
            <w:pPr>
              <w:rPr>
                <w:color w:val="auto"/>
              </w:rPr>
            </w:pPr>
          </w:p>
        </w:tc>
        <w:tc>
          <w:tcPr>
            <w:tcW w:w="1177" w:type="dxa"/>
          </w:tcPr>
          <w:p>
            <w:pPr>
              <w:rPr>
                <w:color w:val="auto"/>
              </w:rPr>
            </w:pPr>
            <w:r>
              <w:rPr>
                <w:rFonts w:hint="eastAsia"/>
                <w:color w:val="auto"/>
              </w:rPr>
              <w:t>必须</w:t>
            </w:r>
          </w:p>
        </w:tc>
        <w:tc>
          <w:tcPr>
            <w:tcW w:w="1122" w:type="dxa"/>
          </w:tcPr>
          <w:p>
            <w:pPr>
              <w:rPr>
                <w:color w:val="auto"/>
              </w:rPr>
            </w:pPr>
            <w:r>
              <w:rPr>
                <w:color w:val="auto"/>
              </w:rPr>
              <w:t>S</w:t>
            </w:r>
            <w:r>
              <w:rPr>
                <w:rFonts w:hint="eastAsia"/>
                <w:color w:val="auto"/>
              </w:rPr>
              <w:t>tring</w:t>
            </w:r>
          </w:p>
        </w:tc>
        <w:tc>
          <w:tcPr>
            <w:tcW w:w="3374" w:type="dxa"/>
          </w:tcPr>
          <w:p>
            <w:pPr>
              <w:rPr>
                <w:color w:val="auto"/>
              </w:rPr>
            </w:pPr>
            <w:r>
              <w:rPr>
                <w:rFonts w:hint="eastAsia"/>
                <w:color w:val="auto"/>
              </w:rPr>
              <w:t>返回结果描述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32" w:type="dxa"/>
          </w:tcPr>
          <w:p>
            <w:pPr>
              <w:rPr>
                <w:color w:val="auto"/>
              </w:rPr>
            </w:pPr>
            <w:r>
              <w:rPr>
                <w:color w:val="auto"/>
              </w:rPr>
              <w:t>code</w:t>
            </w:r>
          </w:p>
        </w:tc>
        <w:tc>
          <w:tcPr>
            <w:tcW w:w="1417" w:type="dxa"/>
          </w:tcPr>
          <w:p>
            <w:pPr>
              <w:rPr>
                <w:color w:val="auto"/>
              </w:rPr>
            </w:pPr>
          </w:p>
        </w:tc>
        <w:tc>
          <w:tcPr>
            <w:tcW w:w="1177" w:type="dxa"/>
          </w:tcPr>
          <w:p>
            <w:pPr>
              <w:rPr>
                <w:color w:val="auto"/>
              </w:rPr>
            </w:pPr>
            <w:r>
              <w:rPr>
                <w:rFonts w:hint="eastAsia"/>
                <w:color w:val="auto"/>
              </w:rPr>
              <w:t>必须</w:t>
            </w:r>
          </w:p>
        </w:tc>
        <w:tc>
          <w:tcPr>
            <w:tcW w:w="1122" w:type="dxa"/>
          </w:tcPr>
          <w:p>
            <w:pPr>
              <w:rPr>
                <w:color w:val="auto"/>
              </w:rPr>
            </w:pPr>
            <w:r>
              <w:rPr>
                <w:color w:val="auto"/>
              </w:rPr>
              <w:t>S</w:t>
            </w:r>
            <w:r>
              <w:rPr>
                <w:rFonts w:hint="eastAsia"/>
                <w:color w:val="auto"/>
              </w:rPr>
              <w:t>tring</w:t>
            </w:r>
          </w:p>
        </w:tc>
        <w:tc>
          <w:tcPr>
            <w:tcW w:w="3374" w:type="dxa"/>
          </w:tcPr>
          <w:p>
            <w:pPr>
              <w:rPr>
                <w:color w:val="auto"/>
              </w:rPr>
            </w:pPr>
            <w:r>
              <w:rPr>
                <w:rFonts w:hint="eastAsia"/>
                <w:color w:val="auto"/>
              </w:rPr>
              <w:t>返回码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32" w:type="dxa"/>
          </w:tcPr>
          <w:p>
            <w:pPr>
              <w:jc w:val="left"/>
              <w:rPr>
                <w:color w:val="auto"/>
              </w:rPr>
            </w:pPr>
            <w:r>
              <w:rPr>
                <w:rFonts w:hint="eastAsia"/>
                <w:color w:val="auto"/>
              </w:rPr>
              <w:t>result</w:t>
            </w:r>
          </w:p>
        </w:tc>
        <w:tc>
          <w:tcPr>
            <w:tcW w:w="1417" w:type="dxa"/>
          </w:tcPr>
          <w:p>
            <w:pPr>
              <w:jc w:val="left"/>
              <w:rPr>
                <w:color w:val="auto"/>
              </w:rPr>
            </w:pPr>
          </w:p>
        </w:tc>
        <w:tc>
          <w:tcPr>
            <w:tcW w:w="1177" w:type="dxa"/>
          </w:tcPr>
          <w:p>
            <w:pPr>
              <w:jc w:val="left"/>
              <w:rPr>
                <w:color w:val="auto"/>
              </w:rPr>
            </w:pPr>
            <w:r>
              <w:rPr>
                <w:rFonts w:hint="eastAsia"/>
                <w:color w:val="auto"/>
              </w:rPr>
              <w:t>非必须</w:t>
            </w:r>
          </w:p>
        </w:tc>
        <w:tc>
          <w:tcPr>
            <w:tcW w:w="1122" w:type="dxa"/>
          </w:tcPr>
          <w:p>
            <w:pPr>
              <w:jc w:val="left"/>
              <w:rPr>
                <w:color w:val="auto"/>
              </w:rPr>
            </w:pPr>
          </w:p>
        </w:tc>
        <w:tc>
          <w:tcPr>
            <w:tcW w:w="3374" w:type="dxa"/>
          </w:tcPr>
          <w:p>
            <w:pPr>
              <w:jc w:val="left"/>
              <w:rPr>
                <w:color w:val="auto"/>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432" w:type="dxa"/>
          </w:tcPr>
          <w:p>
            <w:pPr>
              <w:jc w:val="left"/>
              <w:rPr>
                <w:color w:val="auto"/>
              </w:rPr>
            </w:pPr>
            <w:r>
              <w:rPr>
                <w:rFonts w:hint="eastAsia" w:cs="Arial"/>
                <w:color w:val="auto"/>
                <w:szCs w:val="18"/>
              </w:rPr>
              <w:t>mbrType</w:t>
            </w:r>
          </w:p>
        </w:tc>
        <w:tc>
          <w:tcPr>
            <w:tcW w:w="1417" w:type="dxa"/>
          </w:tcPr>
          <w:p>
            <w:pPr>
              <w:jc w:val="left"/>
              <w:rPr>
                <w:color w:val="auto"/>
              </w:rPr>
            </w:pPr>
            <w:r>
              <w:rPr>
                <w:rFonts w:hint="eastAsia"/>
                <w:color w:val="auto"/>
              </w:rPr>
              <w:t>result</w:t>
            </w:r>
          </w:p>
        </w:tc>
        <w:tc>
          <w:tcPr>
            <w:tcW w:w="1177" w:type="dxa"/>
            <w:vAlign w:val="center"/>
          </w:tcPr>
          <w:p>
            <w:pPr>
              <w:pStyle w:val="49"/>
              <w:rPr>
                <w:rFonts w:cs="Arial"/>
                <w:color w:val="auto"/>
                <w:szCs w:val="18"/>
                <w:lang w:eastAsia="zh-CN"/>
              </w:rPr>
            </w:pPr>
            <w:r>
              <w:rPr>
                <w:rFonts w:hint="eastAsia" w:cs="Arial"/>
                <w:color w:val="auto"/>
                <w:szCs w:val="18"/>
                <w:lang w:eastAsia="zh-CN"/>
              </w:rPr>
              <w:t>可选</w:t>
            </w:r>
          </w:p>
        </w:tc>
        <w:tc>
          <w:tcPr>
            <w:tcW w:w="1122" w:type="dxa"/>
            <w:vAlign w:val="center"/>
          </w:tcPr>
          <w:p>
            <w:pPr>
              <w:pStyle w:val="49"/>
              <w:rPr>
                <w:rFonts w:cs="Arial"/>
                <w:color w:val="auto"/>
                <w:szCs w:val="18"/>
                <w:lang w:eastAsia="zh-CN"/>
              </w:rPr>
            </w:pPr>
            <w:r>
              <w:rPr>
                <w:rFonts w:hint="eastAsia" w:cs="Arial"/>
                <w:color w:val="auto"/>
                <w:szCs w:val="18"/>
                <w:lang w:eastAsia="zh-CN"/>
              </w:rPr>
              <w:t>Integer</w:t>
            </w:r>
          </w:p>
        </w:tc>
        <w:tc>
          <w:tcPr>
            <w:tcW w:w="3374" w:type="dxa"/>
            <w:vAlign w:val="center"/>
          </w:tcPr>
          <w:p>
            <w:pPr>
              <w:pStyle w:val="49"/>
              <w:rPr>
                <w:rFonts w:cs="Arial"/>
                <w:color w:val="auto"/>
                <w:szCs w:val="18"/>
                <w:lang w:eastAsia="zh-CN"/>
              </w:rPr>
            </w:pPr>
            <w:r>
              <w:rPr>
                <w:rFonts w:hint="eastAsia" w:cs="Arial"/>
                <w:color w:val="auto"/>
                <w:szCs w:val="18"/>
                <w:lang w:eastAsia="zh-CN"/>
              </w:rPr>
              <w:t>1：普通会员（非会员）</w:t>
            </w:r>
          </w:p>
          <w:p>
            <w:pPr>
              <w:pStyle w:val="49"/>
              <w:rPr>
                <w:rFonts w:cs="Arial"/>
                <w:color w:val="auto"/>
                <w:szCs w:val="18"/>
                <w:lang w:eastAsia="zh-CN"/>
              </w:rPr>
            </w:pPr>
            <w:r>
              <w:rPr>
                <w:rFonts w:hint="eastAsia" w:cs="Arial"/>
                <w:color w:val="auto"/>
                <w:szCs w:val="18"/>
                <w:lang w:eastAsia="zh-CN"/>
              </w:rPr>
              <w:t>2：黑卡会员</w:t>
            </w:r>
          </w:p>
          <w:p>
            <w:pPr>
              <w:pStyle w:val="49"/>
              <w:rPr>
                <w:rFonts w:cs="Arial"/>
                <w:color w:val="auto"/>
                <w:szCs w:val="18"/>
                <w:lang w:eastAsia="zh-CN"/>
              </w:rPr>
            </w:pPr>
            <w:r>
              <w:rPr>
                <w:rFonts w:hint="eastAsia" w:cs="Arial"/>
                <w:color w:val="auto"/>
                <w:szCs w:val="18"/>
                <w:lang w:eastAsia="zh-CN"/>
              </w:rPr>
              <w:t>3：普卡会员</w:t>
            </w:r>
          </w:p>
        </w:tc>
      </w:tr>
    </w:tbl>
    <w:p>
      <w:pPr>
        <w:rPr>
          <w:color w:val="auto"/>
        </w:rPr>
      </w:pPr>
    </w:p>
    <w:p>
      <w:pPr>
        <w:autoSpaceDE w:val="0"/>
        <w:autoSpaceDN w:val="0"/>
        <w:adjustRightInd w:val="0"/>
        <w:jc w:val="left"/>
        <w:rPr>
          <w:rFonts w:ascii="Courier New" w:hAnsi="Courier New" w:cs="Courier New" w:eastAsiaTheme="minorEastAsia"/>
          <w:color w:val="auto"/>
          <w:kern w:val="0"/>
          <w:sz w:val="20"/>
          <w:szCs w:val="20"/>
        </w:rPr>
      </w:pPr>
    </w:p>
    <w:p>
      <w:pPr>
        <w:pStyle w:val="3"/>
        <w:tabs>
          <w:tab w:val="clear" w:pos="716"/>
        </w:tabs>
        <w:rPr>
          <w:color w:val="auto"/>
          <w:sz w:val="28"/>
          <w:szCs w:val="28"/>
        </w:rPr>
      </w:pPr>
      <w:r>
        <w:rPr>
          <w:rFonts w:hint="eastAsia"/>
          <w:color w:val="auto"/>
          <w:sz w:val="28"/>
          <w:szCs w:val="28"/>
        </w:rPr>
        <w:t>用户权益订购校验接口(第三方平台-&gt;内容传播平台)</w:t>
      </w:r>
    </w:p>
    <w:p>
      <w:pPr>
        <w:pStyle w:val="4"/>
        <w:rPr>
          <w:color w:val="auto"/>
          <w:sz w:val="28"/>
          <w:szCs w:val="28"/>
        </w:rPr>
      </w:pPr>
      <w:r>
        <w:rPr>
          <w:rFonts w:hint="eastAsia"/>
          <w:color w:val="auto"/>
          <w:sz w:val="28"/>
          <w:szCs w:val="28"/>
        </w:rPr>
        <w:t>业务功能描述</w:t>
      </w:r>
    </w:p>
    <w:p>
      <w:pPr>
        <w:rPr>
          <w:color w:val="auto"/>
        </w:rPr>
      </w:pPr>
      <w:r>
        <w:rPr>
          <w:rFonts w:hint="eastAsia"/>
          <w:color w:val="auto"/>
        </w:rPr>
        <w:t>提供第三方通过手机号、权益产品编码校验用户订购资格</w:t>
      </w:r>
    </w:p>
    <w:p>
      <w:pPr>
        <w:pStyle w:val="4"/>
        <w:rPr>
          <w:color w:val="auto"/>
        </w:rPr>
      </w:pPr>
      <w:r>
        <w:rPr>
          <w:rFonts w:hint="eastAsia"/>
          <w:color w:val="auto"/>
        </w:rPr>
        <w:t>接口协议</w:t>
      </w:r>
    </w:p>
    <w:p>
      <w:pPr>
        <w:pStyle w:val="45"/>
        <w:numPr>
          <w:ilvl w:val="0"/>
          <w:numId w:val="4"/>
        </w:numPr>
        <w:ind w:firstLineChars="0"/>
        <w:rPr>
          <w:color w:val="auto"/>
        </w:rPr>
      </w:pPr>
      <w:r>
        <w:rPr>
          <w:rFonts w:hint="eastAsia"/>
          <w:color w:val="auto"/>
        </w:rPr>
        <w:t>功能描述</w:t>
      </w:r>
    </w:p>
    <w:p>
      <w:pPr>
        <w:ind w:firstLine="420"/>
        <w:rPr>
          <w:rFonts w:ascii="宋体" w:hAnsi="宋体"/>
          <w:color w:val="auto"/>
        </w:rPr>
      </w:pPr>
      <w:r>
        <w:rPr>
          <w:rFonts w:hint="eastAsia"/>
          <w:color w:val="auto"/>
        </w:rPr>
        <w:t>第三方平台通过手机号、权益产品编码查询用户订购资格信息</w:t>
      </w:r>
    </w:p>
    <w:p>
      <w:pPr>
        <w:pStyle w:val="45"/>
        <w:numPr>
          <w:ilvl w:val="0"/>
          <w:numId w:val="4"/>
        </w:numPr>
        <w:ind w:firstLineChars="0"/>
        <w:rPr>
          <w:color w:val="auto"/>
        </w:rPr>
      </w:pPr>
      <w:r>
        <w:rPr>
          <w:rFonts w:hint="eastAsia"/>
          <w:color w:val="auto"/>
        </w:rPr>
        <w:t>通讯协议：HTTP+POST</w:t>
      </w:r>
    </w:p>
    <w:p>
      <w:pPr>
        <w:pStyle w:val="45"/>
        <w:numPr>
          <w:ilvl w:val="0"/>
          <w:numId w:val="4"/>
        </w:numPr>
        <w:ind w:firstLineChars="0"/>
        <w:rPr>
          <w:color w:val="auto"/>
        </w:rPr>
      </w:pPr>
      <w:r>
        <w:rPr>
          <w:rFonts w:hint="eastAsia"/>
          <w:color w:val="auto"/>
        </w:rPr>
        <w:t>请求参数(key/value格式)：</w:t>
      </w:r>
    </w:p>
    <w:tbl>
      <w:tblPr>
        <w:tblStyle w:val="28"/>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26"/>
        <w:gridCol w:w="1025"/>
        <w:gridCol w:w="1142"/>
        <w:gridCol w:w="2013"/>
        <w:gridCol w:w="28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526" w:type="dxa"/>
            <w:shd w:val="clear" w:color="auto" w:fill="A5A5A5" w:themeFill="background1" w:themeFillShade="A6"/>
          </w:tcPr>
          <w:p>
            <w:pPr>
              <w:jc w:val="center"/>
              <w:rPr>
                <w:b/>
                <w:color w:val="auto"/>
              </w:rPr>
            </w:pPr>
            <w:r>
              <w:rPr>
                <w:rFonts w:hint="eastAsia"/>
                <w:b/>
                <w:color w:val="auto"/>
              </w:rPr>
              <w:t>参数名称</w:t>
            </w:r>
          </w:p>
        </w:tc>
        <w:tc>
          <w:tcPr>
            <w:tcW w:w="1025" w:type="dxa"/>
            <w:shd w:val="clear" w:color="auto" w:fill="A5A5A5" w:themeFill="background1" w:themeFillShade="A6"/>
          </w:tcPr>
          <w:p>
            <w:pPr>
              <w:jc w:val="center"/>
              <w:rPr>
                <w:b/>
                <w:color w:val="auto"/>
              </w:rPr>
            </w:pPr>
            <w:r>
              <w:rPr>
                <w:rFonts w:hint="eastAsia"/>
                <w:b/>
                <w:color w:val="auto"/>
              </w:rPr>
              <w:t>上级参数</w:t>
            </w:r>
          </w:p>
        </w:tc>
        <w:tc>
          <w:tcPr>
            <w:tcW w:w="1142" w:type="dxa"/>
            <w:shd w:val="clear" w:color="auto" w:fill="A5A5A5" w:themeFill="background1" w:themeFillShade="A6"/>
          </w:tcPr>
          <w:p>
            <w:pPr>
              <w:jc w:val="center"/>
              <w:rPr>
                <w:b/>
                <w:color w:val="auto"/>
              </w:rPr>
            </w:pPr>
            <w:r>
              <w:rPr>
                <w:rFonts w:hint="eastAsia"/>
                <w:b/>
                <w:color w:val="auto"/>
              </w:rPr>
              <w:t>重要性</w:t>
            </w:r>
          </w:p>
        </w:tc>
        <w:tc>
          <w:tcPr>
            <w:tcW w:w="2013" w:type="dxa"/>
            <w:shd w:val="clear" w:color="auto" w:fill="A5A5A5" w:themeFill="background1" w:themeFillShade="A6"/>
          </w:tcPr>
          <w:p>
            <w:pPr>
              <w:jc w:val="center"/>
              <w:rPr>
                <w:b/>
                <w:color w:val="auto"/>
              </w:rPr>
            </w:pPr>
            <w:r>
              <w:rPr>
                <w:rFonts w:hint="eastAsia"/>
                <w:b/>
                <w:color w:val="auto"/>
              </w:rPr>
              <w:t>参数类型</w:t>
            </w:r>
          </w:p>
        </w:tc>
        <w:tc>
          <w:tcPr>
            <w:tcW w:w="2816" w:type="dxa"/>
            <w:shd w:val="clear" w:color="auto" w:fill="A5A5A5" w:themeFill="background1" w:themeFillShade="A6"/>
          </w:tcPr>
          <w:p>
            <w:pPr>
              <w:jc w:val="center"/>
              <w:rPr>
                <w:b/>
                <w:color w:val="auto"/>
              </w:rPr>
            </w:pPr>
            <w:r>
              <w:rPr>
                <w:rFonts w:hint="eastAsia"/>
                <w:b/>
                <w:color w:val="auto"/>
              </w:rPr>
              <w:t>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526" w:type="dxa"/>
          </w:tcPr>
          <w:p>
            <w:pPr>
              <w:rPr>
                <w:color w:val="auto"/>
              </w:rPr>
            </w:pPr>
            <w:r>
              <w:rPr>
                <w:rFonts w:hint="eastAsia"/>
                <w:color w:val="auto"/>
              </w:rPr>
              <w:t>p</w:t>
            </w:r>
            <w:r>
              <w:rPr>
                <w:color w:val="auto"/>
              </w:rPr>
              <w:t>or</w:t>
            </w:r>
            <w:r>
              <w:rPr>
                <w:rFonts w:hint="eastAsia"/>
                <w:color w:val="auto"/>
              </w:rPr>
              <w:t>t</w:t>
            </w:r>
            <w:r>
              <w:rPr>
                <w:color w:val="auto"/>
              </w:rPr>
              <w:t>alType</w:t>
            </w:r>
          </w:p>
        </w:tc>
        <w:tc>
          <w:tcPr>
            <w:tcW w:w="1025" w:type="dxa"/>
          </w:tcPr>
          <w:p>
            <w:pPr>
              <w:rPr>
                <w:color w:val="auto"/>
              </w:rPr>
            </w:pPr>
          </w:p>
        </w:tc>
        <w:tc>
          <w:tcPr>
            <w:tcW w:w="1142" w:type="dxa"/>
          </w:tcPr>
          <w:p>
            <w:pPr>
              <w:rPr>
                <w:color w:val="auto"/>
              </w:rPr>
            </w:pPr>
            <w:r>
              <w:rPr>
                <w:rFonts w:hint="eastAsia"/>
                <w:color w:val="auto"/>
              </w:rPr>
              <w:t>必须</w:t>
            </w:r>
          </w:p>
        </w:tc>
        <w:tc>
          <w:tcPr>
            <w:tcW w:w="2013" w:type="dxa"/>
          </w:tcPr>
          <w:p>
            <w:pPr>
              <w:rPr>
                <w:color w:val="auto"/>
              </w:rPr>
            </w:pPr>
            <w:r>
              <w:rPr>
                <w:color w:val="auto"/>
              </w:rPr>
              <w:t>S</w:t>
            </w:r>
            <w:r>
              <w:rPr>
                <w:rFonts w:hint="eastAsia"/>
                <w:color w:val="auto"/>
              </w:rPr>
              <w:t>tring</w:t>
            </w:r>
          </w:p>
        </w:tc>
        <w:tc>
          <w:tcPr>
            <w:tcW w:w="2816" w:type="dxa"/>
          </w:tcPr>
          <w:p>
            <w:pPr>
              <w:rPr>
                <w:color w:val="auto"/>
              </w:rPr>
            </w:pPr>
            <w:r>
              <w:rPr>
                <w:rFonts w:hint="eastAsia"/>
                <w:color w:val="auto"/>
              </w:rPr>
              <w:t xml:space="preserve">请求方门户类型，具体值定义参考 </w:t>
            </w:r>
            <w:r>
              <w:rPr>
                <w:color w:val="auto"/>
              </w:rPr>
              <w:fldChar w:fldCharType="begin"/>
            </w:r>
            <w:r>
              <w:rPr>
                <w:color w:val="auto"/>
              </w:rPr>
              <w:instrText xml:space="preserve"> HYPERLINK \l "_portalType类型定义" </w:instrText>
            </w:r>
            <w:r>
              <w:rPr>
                <w:color w:val="auto"/>
              </w:rPr>
              <w:fldChar w:fldCharType="separate"/>
            </w:r>
            <w:r>
              <w:rPr>
                <w:rStyle w:val="31"/>
                <w:rFonts w:hint="eastAsia" w:ascii="Times New Roman" w:hAnsi="Times New Roman" w:cs="Times New Roman"/>
                <w:snapToGrid/>
                <w:color w:val="auto"/>
                <w:szCs w:val="24"/>
              </w:rPr>
              <w:t>附录1 portalType 类型定义</w:t>
            </w:r>
            <w:r>
              <w:rPr>
                <w:rStyle w:val="31"/>
                <w:rFonts w:ascii="Times New Roman" w:hAnsi="Times New Roman" w:cs="Times New Roman"/>
                <w:snapToGrid/>
                <w:color w:val="auto"/>
                <w:szCs w:val="24"/>
              </w:rPr>
              <w:fldChar w:fldCharType="end"/>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526" w:type="dxa"/>
          </w:tcPr>
          <w:p>
            <w:pPr>
              <w:rPr>
                <w:color w:val="auto"/>
              </w:rPr>
            </w:pPr>
            <w:r>
              <w:rPr>
                <w:rFonts w:hint="eastAsia"/>
                <w:color w:val="auto"/>
              </w:rPr>
              <w:t>portalID</w:t>
            </w:r>
          </w:p>
        </w:tc>
        <w:tc>
          <w:tcPr>
            <w:tcW w:w="1025" w:type="dxa"/>
          </w:tcPr>
          <w:p>
            <w:pPr>
              <w:rPr>
                <w:color w:val="auto"/>
              </w:rPr>
            </w:pPr>
          </w:p>
        </w:tc>
        <w:tc>
          <w:tcPr>
            <w:tcW w:w="1142" w:type="dxa"/>
          </w:tcPr>
          <w:p>
            <w:pPr>
              <w:rPr>
                <w:color w:val="auto"/>
              </w:rPr>
            </w:pPr>
            <w:r>
              <w:rPr>
                <w:rFonts w:hint="eastAsia"/>
                <w:color w:val="auto"/>
              </w:rPr>
              <w:t>必须</w:t>
            </w:r>
          </w:p>
        </w:tc>
        <w:tc>
          <w:tcPr>
            <w:tcW w:w="2013" w:type="dxa"/>
          </w:tcPr>
          <w:p>
            <w:pPr>
              <w:rPr>
                <w:color w:val="auto"/>
              </w:rPr>
            </w:pPr>
            <w:r>
              <w:rPr>
                <w:rFonts w:hint="eastAsia"/>
                <w:color w:val="auto"/>
              </w:rPr>
              <w:t>String</w:t>
            </w:r>
          </w:p>
        </w:tc>
        <w:tc>
          <w:tcPr>
            <w:tcW w:w="2816" w:type="dxa"/>
          </w:tcPr>
          <w:p>
            <w:pPr>
              <w:rPr>
                <w:color w:val="auto"/>
              </w:rPr>
            </w:pPr>
            <w:r>
              <w:rPr>
                <w:rFonts w:hint="eastAsia"/>
                <w:color w:val="auto"/>
              </w:rPr>
              <w:t>请求方门户唯一标识，由数据产品及内容客户传播平台分配</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526" w:type="dxa"/>
          </w:tcPr>
          <w:p>
            <w:pPr>
              <w:rPr>
                <w:color w:val="auto"/>
              </w:rPr>
            </w:pPr>
            <w:r>
              <w:rPr>
                <w:rFonts w:hint="eastAsia"/>
                <w:color w:val="auto"/>
              </w:rPr>
              <w:t>transactionID</w:t>
            </w:r>
          </w:p>
        </w:tc>
        <w:tc>
          <w:tcPr>
            <w:tcW w:w="1025" w:type="dxa"/>
          </w:tcPr>
          <w:p>
            <w:pPr>
              <w:rPr>
                <w:color w:val="auto"/>
              </w:rPr>
            </w:pPr>
          </w:p>
        </w:tc>
        <w:tc>
          <w:tcPr>
            <w:tcW w:w="1142" w:type="dxa"/>
          </w:tcPr>
          <w:p>
            <w:pPr>
              <w:rPr>
                <w:color w:val="auto"/>
              </w:rPr>
            </w:pPr>
            <w:r>
              <w:rPr>
                <w:rFonts w:hint="eastAsia" w:cs="Arial"/>
                <w:color w:val="auto"/>
                <w:szCs w:val="18"/>
              </w:rPr>
              <w:t>必须</w:t>
            </w:r>
          </w:p>
        </w:tc>
        <w:tc>
          <w:tcPr>
            <w:tcW w:w="2013" w:type="dxa"/>
          </w:tcPr>
          <w:p>
            <w:pPr>
              <w:rPr>
                <w:color w:val="auto"/>
              </w:rPr>
            </w:pPr>
            <w:r>
              <w:rPr>
                <w:color w:val="auto"/>
              </w:rPr>
              <w:t>S</w:t>
            </w:r>
            <w:r>
              <w:rPr>
                <w:rFonts w:hint="eastAsia"/>
                <w:color w:val="auto"/>
              </w:rPr>
              <w:t>tring</w:t>
            </w:r>
          </w:p>
        </w:tc>
        <w:tc>
          <w:tcPr>
            <w:tcW w:w="2816" w:type="dxa"/>
          </w:tcPr>
          <w:p>
            <w:pPr>
              <w:rPr>
                <w:rFonts w:ascii="Courier New" w:hAnsi="Courier New" w:cs="Courier New"/>
                <w:color w:val="auto"/>
                <w:kern w:val="0"/>
                <w:sz w:val="20"/>
                <w:szCs w:val="20"/>
              </w:rPr>
            </w:pPr>
            <w:r>
              <w:rPr>
                <w:rFonts w:hint="eastAsia" w:ascii="Courier New" w:hAnsi="Courier New" w:cs="Courier New"/>
                <w:color w:val="auto"/>
                <w:kern w:val="0"/>
                <w:sz w:val="20"/>
                <w:szCs w:val="20"/>
              </w:rPr>
              <w:t>交易唯一编码：</w:t>
            </w:r>
          </w:p>
          <w:p>
            <w:pPr>
              <w:rPr>
                <w:color w:val="auto"/>
              </w:rPr>
            </w:pPr>
            <w:r>
              <w:rPr>
                <w:color w:val="auto"/>
              </w:rPr>
              <w:t>yyyMMddHHmmss</w:t>
            </w:r>
            <w:r>
              <w:rPr>
                <w:rFonts w:hint="eastAsia"/>
                <w:color w:val="auto"/>
              </w:rPr>
              <w:t>+8位唯一序号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526" w:type="dxa"/>
          </w:tcPr>
          <w:p>
            <w:pPr>
              <w:rPr>
                <w:color w:val="auto"/>
              </w:rPr>
            </w:pPr>
            <w:r>
              <w:rPr>
                <w:color w:val="auto"/>
              </w:rPr>
              <w:t>method</w:t>
            </w:r>
          </w:p>
        </w:tc>
        <w:tc>
          <w:tcPr>
            <w:tcW w:w="1025" w:type="dxa"/>
          </w:tcPr>
          <w:p>
            <w:pPr>
              <w:rPr>
                <w:color w:val="auto"/>
              </w:rPr>
            </w:pPr>
          </w:p>
        </w:tc>
        <w:tc>
          <w:tcPr>
            <w:tcW w:w="1142" w:type="dxa"/>
          </w:tcPr>
          <w:p>
            <w:pPr>
              <w:rPr>
                <w:color w:val="auto"/>
              </w:rPr>
            </w:pPr>
            <w:r>
              <w:rPr>
                <w:rFonts w:hint="eastAsia"/>
                <w:color w:val="auto"/>
              </w:rPr>
              <w:t>必须</w:t>
            </w:r>
          </w:p>
        </w:tc>
        <w:tc>
          <w:tcPr>
            <w:tcW w:w="2013" w:type="dxa"/>
          </w:tcPr>
          <w:p>
            <w:pPr>
              <w:rPr>
                <w:color w:val="auto"/>
              </w:rPr>
            </w:pPr>
            <w:r>
              <w:rPr>
                <w:color w:val="auto"/>
              </w:rPr>
              <w:t>S</w:t>
            </w:r>
            <w:r>
              <w:rPr>
                <w:rFonts w:hint="eastAsia"/>
                <w:color w:val="auto"/>
              </w:rPr>
              <w:t>tring</w:t>
            </w:r>
          </w:p>
        </w:tc>
        <w:tc>
          <w:tcPr>
            <w:tcW w:w="2816" w:type="dxa"/>
          </w:tcPr>
          <w:p>
            <w:pPr>
              <w:rPr>
                <w:color w:val="auto"/>
              </w:rPr>
            </w:pPr>
            <w:r>
              <w:rPr>
                <w:rFonts w:hint="eastAsia"/>
                <w:color w:val="auto"/>
              </w:rPr>
              <w:t>valid</w:t>
            </w:r>
            <w:r>
              <w:rPr>
                <w:color w:val="auto"/>
              </w:rPr>
              <w:t>Member</w:t>
            </w:r>
            <w:r>
              <w:rPr>
                <w:rFonts w:hint="eastAsia"/>
                <w:color w:val="auto"/>
              </w:rPr>
              <w:t>Mbr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526" w:type="dxa"/>
          </w:tcPr>
          <w:p>
            <w:pPr>
              <w:rPr>
                <w:color w:val="auto"/>
              </w:rPr>
            </w:pPr>
            <w:r>
              <w:rPr>
                <w:color w:val="auto"/>
              </w:rPr>
              <w:t>signType</w:t>
            </w:r>
          </w:p>
        </w:tc>
        <w:tc>
          <w:tcPr>
            <w:tcW w:w="1025" w:type="dxa"/>
          </w:tcPr>
          <w:p>
            <w:pPr>
              <w:rPr>
                <w:color w:val="auto"/>
              </w:rPr>
            </w:pPr>
          </w:p>
        </w:tc>
        <w:tc>
          <w:tcPr>
            <w:tcW w:w="1142" w:type="dxa"/>
          </w:tcPr>
          <w:p>
            <w:pPr>
              <w:rPr>
                <w:color w:val="auto"/>
              </w:rPr>
            </w:pPr>
            <w:r>
              <w:rPr>
                <w:rFonts w:hint="eastAsia"/>
                <w:color w:val="auto"/>
              </w:rPr>
              <w:t>必须</w:t>
            </w:r>
          </w:p>
        </w:tc>
        <w:tc>
          <w:tcPr>
            <w:tcW w:w="2013" w:type="dxa"/>
          </w:tcPr>
          <w:p>
            <w:pPr>
              <w:rPr>
                <w:color w:val="auto"/>
              </w:rPr>
            </w:pPr>
            <w:r>
              <w:rPr>
                <w:color w:val="auto"/>
              </w:rPr>
              <w:t>S</w:t>
            </w:r>
            <w:r>
              <w:rPr>
                <w:rFonts w:hint="eastAsia"/>
                <w:color w:val="auto"/>
              </w:rPr>
              <w:t>tring</w:t>
            </w:r>
          </w:p>
        </w:tc>
        <w:tc>
          <w:tcPr>
            <w:tcW w:w="2816" w:type="dxa"/>
          </w:tcPr>
          <w:p>
            <w:pPr>
              <w:rPr>
                <w:color w:val="auto"/>
              </w:rPr>
            </w:pPr>
            <w:r>
              <w:rPr>
                <w:rFonts w:hint="eastAsia"/>
                <w:color w:val="auto"/>
              </w:rPr>
              <w:t>MD5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526" w:type="dxa"/>
          </w:tcPr>
          <w:p>
            <w:pPr>
              <w:rPr>
                <w:color w:val="auto"/>
              </w:rPr>
            </w:pPr>
            <w:r>
              <w:rPr>
                <w:rFonts w:hint="eastAsia"/>
                <w:color w:val="auto"/>
              </w:rPr>
              <w:t>m</w:t>
            </w:r>
            <w:r>
              <w:rPr>
                <w:color w:val="auto"/>
              </w:rPr>
              <w:t>sisdn</w:t>
            </w:r>
          </w:p>
        </w:tc>
        <w:tc>
          <w:tcPr>
            <w:tcW w:w="1025" w:type="dxa"/>
          </w:tcPr>
          <w:p>
            <w:pPr>
              <w:rPr>
                <w:color w:val="auto"/>
              </w:rPr>
            </w:pPr>
          </w:p>
        </w:tc>
        <w:tc>
          <w:tcPr>
            <w:tcW w:w="1142" w:type="dxa"/>
          </w:tcPr>
          <w:p>
            <w:pPr>
              <w:rPr>
                <w:color w:val="auto"/>
              </w:rPr>
            </w:pPr>
            <w:r>
              <w:rPr>
                <w:rFonts w:hint="eastAsia"/>
                <w:color w:val="auto"/>
              </w:rPr>
              <w:t>必须</w:t>
            </w:r>
          </w:p>
        </w:tc>
        <w:tc>
          <w:tcPr>
            <w:tcW w:w="2013" w:type="dxa"/>
          </w:tcPr>
          <w:p>
            <w:pPr>
              <w:rPr>
                <w:color w:val="auto"/>
              </w:rPr>
            </w:pPr>
            <w:r>
              <w:rPr>
                <w:color w:val="auto"/>
              </w:rPr>
              <w:t>S</w:t>
            </w:r>
            <w:r>
              <w:rPr>
                <w:rFonts w:hint="eastAsia"/>
                <w:color w:val="auto"/>
              </w:rPr>
              <w:t>tring</w:t>
            </w:r>
          </w:p>
        </w:tc>
        <w:tc>
          <w:tcPr>
            <w:tcW w:w="2816" w:type="dxa"/>
          </w:tcPr>
          <w:p>
            <w:pPr>
              <w:rPr>
                <w:rFonts w:ascii="Arial" w:hAnsi="Arial" w:cs="Arial"/>
                <w:color w:val="333333"/>
              </w:rPr>
            </w:pPr>
            <w:r>
              <w:rPr>
                <w:rFonts w:hint="eastAsia" w:ascii="Courier New" w:hAnsi="Courier New" w:cs="Courier New"/>
                <w:color w:val="auto"/>
                <w:kern w:val="0"/>
                <w:sz w:val="20"/>
                <w:szCs w:val="20"/>
              </w:rPr>
              <w:t>用户手机号码密文(base64编码值),</w:t>
            </w:r>
            <w:r>
              <w:rPr>
                <w:rFonts w:hint="eastAsia"/>
                <w:color w:val="auto"/>
              </w:rPr>
              <w:t>不携带+86前缀的11位移动号码</w:t>
            </w:r>
            <w:r>
              <w:rPr>
                <w:rFonts w:hint="eastAsia" w:ascii="宋体" w:hAnsi="宋体"/>
                <w:color w:val="auto"/>
              </w:rPr>
              <w:t>经过AES加密后的结果,</w:t>
            </w:r>
            <w:r>
              <w:rPr>
                <w:rFonts w:ascii="宋体" w:hAnsi="宋体"/>
                <w:color w:val="auto"/>
              </w:rPr>
              <w:t>密钥</w:t>
            </w:r>
            <w:r>
              <w:rPr>
                <w:rFonts w:hint="eastAsia" w:ascii="宋体" w:hAnsi="宋体"/>
                <w:color w:val="auto"/>
              </w:rPr>
              <w:t>为接口秘钥</w:t>
            </w:r>
            <w:r>
              <w:rPr>
                <w:rFonts w:hint="eastAsia"/>
                <w:color w:val="auto"/>
              </w:rPr>
              <w:t>secret</w:t>
            </w:r>
            <w:r>
              <w:rPr>
                <w:rFonts w:hint="eastAsia" w:ascii="宋体" w:hAnsi="宋体"/>
                <w:color w:val="auto"/>
              </w:rPr>
              <w:t>经md5转换后的大写值</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526" w:type="dxa"/>
            <w:vAlign w:val="center"/>
          </w:tcPr>
          <w:p>
            <w:pPr>
              <w:rPr>
                <w:color w:val="auto"/>
              </w:rPr>
            </w:pPr>
            <w:r>
              <w:rPr>
                <w:rFonts w:hint="eastAsia"/>
                <w:color w:val="auto"/>
              </w:rPr>
              <w:t>mbrSource</w:t>
            </w:r>
          </w:p>
        </w:tc>
        <w:tc>
          <w:tcPr>
            <w:tcW w:w="1025" w:type="dxa"/>
            <w:vAlign w:val="center"/>
          </w:tcPr>
          <w:p>
            <w:pPr>
              <w:pStyle w:val="49"/>
              <w:jc w:val="center"/>
              <w:rPr>
                <w:rFonts w:cs="Arial"/>
                <w:color w:val="auto"/>
                <w:szCs w:val="18"/>
                <w:lang w:eastAsia="zh-CN"/>
              </w:rPr>
            </w:pPr>
          </w:p>
        </w:tc>
        <w:tc>
          <w:tcPr>
            <w:tcW w:w="1142" w:type="dxa"/>
            <w:vAlign w:val="center"/>
          </w:tcPr>
          <w:p>
            <w:pPr>
              <w:pStyle w:val="49"/>
              <w:rPr>
                <w:rFonts w:cs="Arial"/>
                <w:color w:val="auto"/>
                <w:szCs w:val="18"/>
                <w:lang w:eastAsia="zh-CN"/>
              </w:rPr>
            </w:pPr>
            <w:r>
              <w:rPr>
                <w:rFonts w:hint="eastAsia" w:cs="Arial"/>
                <w:color w:val="auto"/>
                <w:szCs w:val="18"/>
                <w:lang w:eastAsia="zh-CN"/>
              </w:rPr>
              <w:t>必须</w:t>
            </w:r>
          </w:p>
        </w:tc>
        <w:tc>
          <w:tcPr>
            <w:tcW w:w="2013" w:type="dxa"/>
            <w:vAlign w:val="center"/>
          </w:tcPr>
          <w:p>
            <w:pPr>
              <w:pStyle w:val="49"/>
              <w:rPr>
                <w:rFonts w:cs="Arial"/>
                <w:color w:val="auto"/>
                <w:szCs w:val="18"/>
                <w:lang w:eastAsia="zh-CN"/>
              </w:rPr>
            </w:pPr>
            <w:r>
              <w:rPr>
                <w:rFonts w:hint="eastAsia" w:cs="Arial"/>
                <w:color w:val="auto"/>
                <w:szCs w:val="18"/>
                <w:lang w:eastAsia="zh-CN"/>
              </w:rPr>
              <w:t>S</w:t>
            </w:r>
            <w:r>
              <w:rPr>
                <w:rFonts w:cs="Arial"/>
                <w:color w:val="auto"/>
                <w:szCs w:val="18"/>
                <w:lang w:eastAsia="zh-CN"/>
              </w:rPr>
              <w:t>tring</w:t>
            </w:r>
          </w:p>
        </w:tc>
        <w:tc>
          <w:tcPr>
            <w:tcW w:w="2816" w:type="dxa"/>
            <w:vAlign w:val="center"/>
          </w:tcPr>
          <w:p>
            <w:pPr>
              <w:pStyle w:val="49"/>
              <w:rPr>
                <w:color w:val="auto"/>
                <w:lang w:eastAsia="zh-CN"/>
              </w:rPr>
            </w:pPr>
            <w:r>
              <w:rPr>
                <w:rFonts w:hint="eastAsia"/>
                <w:color w:val="auto"/>
                <w:lang w:eastAsia="zh-CN"/>
              </w:rPr>
              <w:t>会员来源：</w:t>
            </w:r>
          </w:p>
          <w:p>
            <w:pPr>
              <w:pStyle w:val="49"/>
              <w:rPr>
                <w:rFonts w:cs="Arial"/>
                <w:color w:val="auto"/>
                <w:szCs w:val="18"/>
                <w:lang w:eastAsia="zh-CN"/>
              </w:rPr>
            </w:pPr>
            <w:r>
              <w:rPr>
                <w:rFonts w:hint="eastAsia"/>
                <w:color w:val="auto"/>
                <w:lang w:eastAsia="zh-CN"/>
              </w:rPr>
              <w:t>yryp:一天一片</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526" w:type="dxa"/>
            <w:vAlign w:val="center"/>
          </w:tcPr>
          <w:p>
            <w:pPr>
              <w:rPr>
                <w:color w:val="C00000"/>
              </w:rPr>
            </w:pPr>
            <w:r>
              <w:rPr>
                <w:rFonts w:hint="eastAsia"/>
                <w:color w:val="C00000"/>
              </w:rPr>
              <w:t>mbrProdType</w:t>
            </w:r>
          </w:p>
        </w:tc>
        <w:tc>
          <w:tcPr>
            <w:tcW w:w="1025" w:type="dxa"/>
            <w:vAlign w:val="center"/>
          </w:tcPr>
          <w:p>
            <w:pPr>
              <w:pStyle w:val="49"/>
              <w:jc w:val="center"/>
              <w:rPr>
                <w:rFonts w:cs="Arial"/>
                <w:color w:val="C00000"/>
                <w:szCs w:val="18"/>
                <w:lang w:eastAsia="zh-CN"/>
              </w:rPr>
            </w:pPr>
          </w:p>
        </w:tc>
        <w:tc>
          <w:tcPr>
            <w:tcW w:w="1142" w:type="dxa"/>
            <w:vAlign w:val="center"/>
          </w:tcPr>
          <w:p>
            <w:pPr>
              <w:pStyle w:val="49"/>
              <w:rPr>
                <w:rFonts w:cs="Arial"/>
                <w:color w:val="C00000"/>
                <w:szCs w:val="18"/>
                <w:lang w:eastAsia="zh-CN"/>
              </w:rPr>
            </w:pPr>
            <w:r>
              <w:rPr>
                <w:rFonts w:hint="eastAsia" w:cs="Arial"/>
                <w:color w:val="C00000"/>
                <w:szCs w:val="18"/>
                <w:lang w:eastAsia="zh-CN"/>
              </w:rPr>
              <w:t>必须</w:t>
            </w:r>
          </w:p>
        </w:tc>
        <w:tc>
          <w:tcPr>
            <w:tcW w:w="2013" w:type="dxa"/>
            <w:vAlign w:val="center"/>
          </w:tcPr>
          <w:p>
            <w:pPr>
              <w:pStyle w:val="49"/>
              <w:rPr>
                <w:rFonts w:cs="Arial"/>
                <w:color w:val="C00000"/>
                <w:szCs w:val="18"/>
                <w:lang w:eastAsia="zh-CN"/>
              </w:rPr>
            </w:pPr>
            <w:r>
              <w:rPr>
                <w:rFonts w:hint="eastAsia" w:cs="Arial"/>
                <w:color w:val="C00000"/>
                <w:szCs w:val="18"/>
                <w:lang w:eastAsia="zh-CN"/>
              </w:rPr>
              <w:t>Integer</w:t>
            </w:r>
          </w:p>
        </w:tc>
        <w:tc>
          <w:tcPr>
            <w:tcW w:w="2816" w:type="dxa"/>
            <w:vAlign w:val="center"/>
          </w:tcPr>
          <w:p>
            <w:pPr>
              <w:pStyle w:val="49"/>
              <w:rPr>
                <w:ins w:id="0" w:author="静冉" w:date="2019-11-27T17:14:14Z"/>
                <w:lang w:eastAsia="zh-CN"/>
              </w:rPr>
            </w:pPr>
            <w:ins w:id="1" w:author="静冉" w:date="2019-11-27T17:14:14Z">
              <w:r>
                <w:rPr>
                  <w:rFonts w:hint="eastAsia"/>
                  <w:lang w:eastAsia="zh-CN"/>
                </w:rPr>
                <w:t>权益产品类型</w:t>
              </w:r>
            </w:ins>
          </w:p>
          <w:p>
            <w:pPr>
              <w:pStyle w:val="49"/>
              <w:rPr>
                <w:ins w:id="2" w:author="静冉" w:date="2019-11-27T17:14:14Z"/>
                <w:lang w:eastAsia="zh-CN"/>
              </w:rPr>
            </w:pPr>
            <w:ins w:id="3" w:author="静冉" w:date="2019-11-27T17:14:14Z">
              <w:r>
                <w:rPr>
                  <w:rFonts w:hint="eastAsia"/>
                  <w:lang w:eastAsia="zh-CN"/>
                </w:rPr>
                <w:t>0或空：电子券</w:t>
              </w:r>
            </w:ins>
          </w:p>
          <w:p>
            <w:pPr>
              <w:pStyle w:val="49"/>
              <w:rPr>
                <w:color w:val="C00000"/>
                <w:lang w:eastAsia="zh-CN"/>
              </w:rPr>
            </w:pPr>
            <w:ins w:id="4" w:author="静冉" w:date="2019-11-27T17:14:14Z">
              <w:r>
                <w:rPr>
                  <w:rFonts w:hint="eastAsia"/>
                  <w:lang w:eastAsia="zh-CN"/>
                </w:rPr>
                <w:t>1：额度</w:t>
              </w:r>
            </w:ins>
            <w:del w:id="5" w:author="静冉" w:date="2019-11-27T17:14:14Z">
              <w:r>
                <w:rPr>
                  <w:rFonts w:hint="eastAsia"/>
                  <w:color w:val="C00000"/>
                  <w:lang w:eastAsia="zh-CN"/>
                </w:rPr>
                <w:delText>权益产品类型(参见说明)</w:delText>
              </w:r>
            </w:del>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526" w:type="dxa"/>
            <w:vAlign w:val="center"/>
          </w:tcPr>
          <w:p>
            <w:pPr>
              <w:rPr>
                <w:color w:val="auto"/>
              </w:rPr>
            </w:pPr>
            <w:r>
              <w:rPr>
                <w:rFonts w:hint="eastAsia"/>
                <w:color w:val="auto"/>
              </w:rPr>
              <w:t>mbrProdNo</w:t>
            </w:r>
          </w:p>
        </w:tc>
        <w:tc>
          <w:tcPr>
            <w:tcW w:w="1025" w:type="dxa"/>
            <w:vAlign w:val="center"/>
          </w:tcPr>
          <w:p>
            <w:pPr>
              <w:pStyle w:val="49"/>
              <w:jc w:val="center"/>
              <w:rPr>
                <w:rFonts w:cs="Arial"/>
                <w:color w:val="auto"/>
                <w:szCs w:val="18"/>
                <w:lang w:eastAsia="zh-CN"/>
              </w:rPr>
            </w:pPr>
          </w:p>
        </w:tc>
        <w:tc>
          <w:tcPr>
            <w:tcW w:w="1142" w:type="dxa"/>
            <w:vAlign w:val="center"/>
          </w:tcPr>
          <w:p>
            <w:pPr>
              <w:pStyle w:val="49"/>
              <w:rPr>
                <w:rFonts w:cs="Arial"/>
                <w:color w:val="auto"/>
                <w:szCs w:val="18"/>
                <w:lang w:eastAsia="zh-CN"/>
              </w:rPr>
            </w:pPr>
            <w:r>
              <w:rPr>
                <w:rFonts w:hint="eastAsia" w:cs="Arial"/>
                <w:color w:val="auto"/>
                <w:szCs w:val="18"/>
                <w:lang w:eastAsia="zh-CN"/>
              </w:rPr>
              <w:t>必须</w:t>
            </w:r>
          </w:p>
        </w:tc>
        <w:tc>
          <w:tcPr>
            <w:tcW w:w="2013" w:type="dxa"/>
            <w:vAlign w:val="center"/>
          </w:tcPr>
          <w:p>
            <w:pPr>
              <w:pStyle w:val="49"/>
              <w:rPr>
                <w:rFonts w:cs="Arial"/>
                <w:color w:val="auto"/>
                <w:szCs w:val="18"/>
                <w:lang w:eastAsia="zh-CN"/>
              </w:rPr>
            </w:pPr>
            <w:r>
              <w:rPr>
                <w:rFonts w:hint="eastAsia" w:cs="Arial"/>
                <w:color w:val="auto"/>
                <w:szCs w:val="18"/>
                <w:lang w:eastAsia="zh-CN"/>
              </w:rPr>
              <w:t>String</w:t>
            </w:r>
          </w:p>
        </w:tc>
        <w:tc>
          <w:tcPr>
            <w:tcW w:w="2816" w:type="dxa"/>
            <w:vAlign w:val="center"/>
          </w:tcPr>
          <w:p>
            <w:pPr>
              <w:pStyle w:val="49"/>
              <w:rPr>
                <w:ins w:id="6" w:author="静冉" w:date="2019-11-27T17:15:26Z"/>
                <w:rFonts w:hint="eastAsia"/>
                <w:color w:val="auto"/>
                <w:lang w:eastAsia="zh-CN"/>
              </w:rPr>
            </w:pPr>
            <w:r>
              <w:rPr>
                <w:rFonts w:hint="eastAsia"/>
                <w:color w:val="auto"/>
                <w:lang w:eastAsia="zh-CN"/>
              </w:rPr>
              <w:t>权益产品编码</w:t>
            </w:r>
          </w:p>
          <w:p>
            <w:pPr>
              <w:pStyle w:val="49"/>
              <w:rPr>
                <w:ins w:id="7" w:author="静冉" w:date="2019-11-27T17:15:27Z"/>
                <w:lang w:eastAsia="zh-CN"/>
              </w:rPr>
            </w:pPr>
            <w:ins w:id="8" w:author="静冉" w:date="2019-11-27T17:15:27Z">
              <w:r>
                <w:rPr>
                  <w:rFonts w:hint="eastAsia"/>
                  <w:lang w:eastAsia="zh-CN"/>
                </w:rPr>
                <w:t>最大20位,规则</w:t>
              </w:r>
            </w:ins>
          </w:p>
          <w:p>
            <w:pPr>
              <w:pStyle w:val="49"/>
              <w:rPr>
                <w:ins w:id="9" w:author="静冉" w:date="2019-11-27T17:15:27Z"/>
                <w:lang w:eastAsia="zh-CN"/>
              </w:rPr>
            </w:pPr>
            <w:ins w:id="10" w:author="静冉" w:date="2019-11-27T17:15:27Z">
              <w:r>
                <w:rPr>
                  <w:rFonts w:hint="eastAsia"/>
                  <w:color w:val="FF0000"/>
                </w:rPr>
                <w:t>portalID</w:t>
              </w:r>
            </w:ins>
            <w:ins w:id="11" w:author="静冉" w:date="2019-11-27T17:15:27Z">
              <w:r>
                <w:rPr>
                  <w:rFonts w:hint="eastAsia"/>
                  <w:lang w:eastAsia="zh-CN"/>
                </w:rPr>
                <w:t>+xxxxxxxx</w:t>
              </w:r>
            </w:ins>
          </w:p>
          <w:p>
            <w:pPr>
              <w:pStyle w:val="49"/>
              <w:rPr>
                <w:ins w:id="12" w:author="静冉" w:date="2019-11-27T17:15:27Z"/>
                <w:color w:val="000000" w:themeColor="text1"/>
                <w:lang w:eastAsia="zh-CN"/>
                <w14:textFill>
                  <w14:solidFill>
                    <w14:schemeClr w14:val="tx1"/>
                  </w14:solidFill>
                </w14:textFill>
              </w:rPr>
            </w:pPr>
            <w:ins w:id="13" w:author="静冉" w:date="2019-11-27T17:15:27Z">
              <w:r>
                <w:rPr>
                  <w:rFonts w:hint="eastAsia"/>
                  <w:lang w:eastAsia="zh-CN"/>
                </w:rPr>
                <w:t>其中</w:t>
              </w:r>
            </w:ins>
            <w:ins w:id="14" w:author="静冉" w:date="2019-11-27T17:15:27Z">
              <w:r>
                <w:rPr>
                  <w:rFonts w:hint="eastAsia"/>
                  <w:color w:val="FF0000"/>
                </w:rPr>
                <w:t>portalID</w:t>
              </w:r>
            </w:ins>
            <w:ins w:id="15" w:author="静冉" w:date="2019-11-27T17:15:27Z">
              <w:r>
                <w:rPr>
                  <w:rFonts w:hint="eastAsia"/>
                  <w:color w:val="FF0000"/>
                  <w:lang w:eastAsia="zh-CN"/>
                </w:rPr>
                <w:t xml:space="preserve"> </w:t>
              </w:r>
            </w:ins>
            <w:ins w:id="16" w:author="静冉" w:date="2019-11-27T17:15:27Z">
              <w:r>
                <w:rPr>
                  <w:rFonts w:hint="eastAsia"/>
                  <w:color w:val="000000" w:themeColor="text1"/>
                  <w:lang w:eastAsia="zh-CN"/>
                  <w14:textFill>
                    <w14:solidFill>
                      <w14:schemeClr w14:val="tx1"/>
                    </w14:solidFill>
                  </w14:textFill>
                </w:rPr>
                <w:t>对应</w:t>
              </w:r>
            </w:ins>
            <w:ins w:id="17" w:author="静冉" w:date="2019-11-27T17:15:27Z">
              <w:r>
                <w:rPr>
                  <w:rFonts w:hint="eastAsia"/>
                  <w:color w:val="000000" w:themeColor="text1"/>
                  <w14:textFill>
                    <w14:solidFill>
                      <w14:schemeClr w14:val="tx1"/>
                    </w14:solidFill>
                  </w14:textFill>
                </w:rPr>
                <w:t>请求方门户唯一标识</w:t>
              </w:r>
            </w:ins>
          </w:p>
          <w:p>
            <w:pPr>
              <w:pStyle w:val="49"/>
              <w:rPr>
                <w:ins w:id="18" w:author="静冉" w:date="2019-11-27T17:15:27Z"/>
                <w:lang w:eastAsia="zh-CN"/>
              </w:rPr>
            </w:pPr>
            <w:ins w:id="19" w:author="静冉" w:date="2019-11-27T17:15:27Z">
              <w:r>
                <w:rPr>
                  <w:rFonts w:hint="eastAsia"/>
                  <w:lang w:eastAsia="zh-CN"/>
                </w:rPr>
                <w:t>例如：</w:t>
              </w:r>
            </w:ins>
          </w:p>
          <w:p>
            <w:pPr>
              <w:pStyle w:val="49"/>
              <w:rPr>
                <w:rFonts w:hint="eastAsia"/>
                <w:color w:val="auto"/>
                <w:lang w:eastAsia="zh-CN"/>
              </w:rPr>
            </w:pPr>
            <w:ins w:id="20" w:author="静冉" w:date="2019-11-27T17:15:27Z">
              <w:r>
                <w:rPr>
                  <w:rFonts w:hint="eastAsia"/>
                  <w:color w:val="FF0000"/>
                  <w:lang w:eastAsia="zh-CN"/>
                </w:rPr>
                <w:t>aspire</w:t>
              </w:r>
            </w:ins>
            <w:ins w:id="21" w:author="静冉" w:date="2019-11-27T17:15:27Z">
              <w:r>
                <w:rPr>
                  <w:rFonts w:hint="eastAsia"/>
                  <w:color w:val="000000" w:themeColor="text1"/>
                  <w:lang w:eastAsia="zh-CN"/>
                  <w14:textFill>
                    <w14:solidFill>
                      <w14:schemeClr w14:val="tx1"/>
                    </w14:solidFill>
                  </w14:textFill>
                </w:rPr>
                <w:t>123456</w:t>
              </w:r>
            </w:ins>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526" w:type="dxa"/>
          </w:tcPr>
          <w:p>
            <w:pPr>
              <w:rPr>
                <w:color w:val="auto"/>
              </w:rPr>
            </w:pPr>
            <w:r>
              <w:rPr>
                <w:rFonts w:hint="eastAsia"/>
                <w:color w:val="auto"/>
              </w:rPr>
              <w:t>d</w:t>
            </w:r>
            <w:r>
              <w:rPr>
                <w:color w:val="auto"/>
              </w:rPr>
              <w:t>ateTime</w:t>
            </w:r>
          </w:p>
        </w:tc>
        <w:tc>
          <w:tcPr>
            <w:tcW w:w="1025" w:type="dxa"/>
          </w:tcPr>
          <w:p>
            <w:pPr>
              <w:rPr>
                <w:color w:val="auto"/>
              </w:rPr>
            </w:pPr>
          </w:p>
        </w:tc>
        <w:tc>
          <w:tcPr>
            <w:tcW w:w="1142" w:type="dxa"/>
          </w:tcPr>
          <w:p>
            <w:pPr>
              <w:rPr>
                <w:color w:val="auto"/>
              </w:rPr>
            </w:pPr>
            <w:r>
              <w:rPr>
                <w:rFonts w:hint="eastAsia"/>
                <w:color w:val="auto"/>
              </w:rPr>
              <w:t>必须</w:t>
            </w:r>
          </w:p>
        </w:tc>
        <w:tc>
          <w:tcPr>
            <w:tcW w:w="2013" w:type="dxa"/>
          </w:tcPr>
          <w:p>
            <w:pPr>
              <w:rPr>
                <w:color w:val="auto"/>
              </w:rPr>
            </w:pPr>
            <w:r>
              <w:rPr>
                <w:color w:val="auto"/>
              </w:rPr>
              <w:t>S</w:t>
            </w:r>
            <w:r>
              <w:rPr>
                <w:rFonts w:hint="eastAsia"/>
                <w:color w:val="auto"/>
              </w:rPr>
              <w:t>tring</w:t>
            </w:r>
          </w:p>
        </w:tc>
        <w:tc>
          <w:tcPr>
            <w:tcW w:w="2816" w:type="dxa"/>
          </w:tcPr>
          <w:p>
            <w:pPr>
              <w:rPr>
                <w:color w:val="auto"/>
              </w:rPr>
            </w:pPr>
            <w:r>
              <w:rPr>
                <w:rFonts w:hint="eastAsia"/>
                <w:color w:val="auto"/>
              </w:rPr>
              <w:t>操作时间</w:t>
            </w:r>
          </w:p>
          <w:p>
            <w:pPr>
              <w:rPr>
                <w:color w:val="auto"/>
              </w:rPr>
            </w:pPr>
            <w:r>
              <w:rPr>
                <w:color w:val="auto"/>
              </w:rPr>
              <w:t>yyyyMMddHHmmss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526" w:type="dxa"/>
          </w:tcPr>
          <w:p>
            <w:pPr>
              <w:rPr>
                <w:color w:val="auto"/>
              </w:rPr>
            </w:pPr>
            <w:r>
              <w:rPr>
                <w:rFonts w:hint="eastAsia"/>
                <w:color w:val="auto"/>
              </w:rPr>
              <w:t>sign</w:t>
            </w:r>
          </w:p>
        </w:tc>
        <w:tc>
          <w:tcPr>
            <w:tcW w:w="1025" w:type="dxa"/>
          </w:tcPr>
          <w:p>
            <w:pPr>
              <w:rPr>
                <w:color w:val="auto"/>
              </w:rPr>
            </w:pPr>
          </w:p>
        </w:tc>
        <w:tc>
          <w:tcPr>
            <w:tcW w:w="1142" w:type="dxa"/>
          </w:tcPr>
          <w:p>
            <w:pPr>
              <w:rPr>
                <w:rFonts w:ascii="Courier New" w:hAnsi="Courier New" w:cs="Courier New"/>
                <w:color w:val="auto"/>
                <w:sz w:val="20"/>
              </w:rPr>
            </w:pPr>
            <w:r>
              <w:rPr>
                <w:rFonts w:hint="eastAsia"/>
                <w:color w:val="auto"/>
              </w:rPr>
              <w:t>必须</w:t>
            </w:r>
          </w:p>
        </w:tc>
        <w:tc>
          <w:tcPr>
            <w:tcW w:w="2013" w:type="dxa"/>
          </w:tcPr>
          <w:p>
            <w:pPr>
              <w:rPr>
                <w:color w:val="auto"/>
              </w:rPr>
            </w:pPr>
            <w:r>
              <w:rPr>
                <w:color w:val="auto"/>
              </w:rPr>
              <w:t>S</w:t>
            </w:r>
            <w:r>
              <w:rPr>
                <w:rFonts w:hint="eastAsia"/>
                <w:color w:val="auto"/>
              </w:rPr>
              <w:t>tring</w:t>
            </w:r>
          </w:p>
        </w:tc>
        <w:tc>
          <w:tcPr>
            <w:tcW w:w="2816" w:type="dxa"/>
          </w:tcPr>
          <w:p>
            <w:pPr>
              <w:rPr>
                <w:color w:val="auto"/>
              </w:rPr>
            </w:pPr>
            <w:r>
              <w:rPr>
                <w:rFonts w:hint="eastAsia"/>
                <w:color w:val="auto"/>
              </w:rPr>
              <w:t xml:space="preserve">按照 </w:t>
            </w:r>
            <w:r>
              <w:rPr>
                <w:color w:val="auto"/>
              </w:rPr>
              <w:fldChar w:fldCharType="begin"/>
            </w:r>
            <w:r>
              <w:rPr>
                <w:color w:val="auto"/>
              </w:rPr>
              <w:instrText xml:space="preserve"> HYPERLINK \l "_数字签名" </w:instrText>
            </w:r>
            <w:r>
              <w:rPr>
                <w:color w:val="auto"/>
              </w:rPr>
              <w:fldChar w:fldCharType="separate"/>
            </w:r>
            <w:r>
              <w:rPr>
                <w:rStyle w:val="31"/>
                <w:rFonts w:hint="eastAsia" w:ascii="Times New Roman" w:hAnsi="Times New Roman" w:cs="Times New Roman"/>
                <w:snapToGrid/>
                <w:color w:val="auto"/>
                <w:szCs w:val="24"/>
              </w:rPr>
              <w:t>2.1 数字签名</w:t>
            </w:r>
            <w:r>
              <w:rPr>
                <w:rStyle w:val="31"/>
                <w:rFonts w:ascii="Times New Roman" w:hAnsi="Times New Roman" w:cs="Times New Roman"/>
                <w:snapToGrid/>
                <w:color w:val="auto"/>
                <w:szCs w:val="24"/>
              </w:rPr>
              <w:fldChar w:fldCharType="end"/>
            </w:r>
            <w:r>
              <w:rPr>
                <w:rFonts w:hint="eastAsia"/>
                <w:color w:val="auto"/>
              </w:rPr>
              <w:t xml:space="preserve"> 规则的签名串</w:t>
            </w:r>
          </w:p>
        </w:tc>
      </w:tr>
    </w:tbl>
    <w:p>
      <w:pPr>
        <w:rPr>
          <w:color w:val="auto"/>
        </w:rPr>
      </w:pPr>
    </w:p>
    <w:p>
      <w:pPr>
        <w:rPr>
          <w:color w:val="C00000"/>
        </w:rPr>
      </w:pPr>
      <w:r>
        <w:rPr>
          <w:rFonts w:hint="eastAsia"/>
          <w:color w:val="C00000"/>
        </w:rPr>
        <w:t>说明：</w:t>
      </w:r>
    </w:p>
    <w:p>
      <w:pPr>
        <w:rPr>
          <w:color w:val="C00000"/>
        </w:rPr>
      </w:pPr>
      <w:r>
        <w:rPr>
          <w:rFonts w:hint="eastAsia"/>
          <w:color w:val="C00000"/>
        </w:rPr>
        <w:t>mbrProdType为url链接参数，应用取得此参数值后，传递进来即可.</w:t>
      </w:r>
    </w:p>
    <w:p>
      <w:pPr>
        <w:rPr>
          <w:color w:val="C00000"/>
        </w:rPr>
      </w:pPr>
      <w:r>
        <w:rPr>
          <w:rFonts w:hint="eastAsia"/>
          <w:color w:val="C00000"/>
        </w:rPr>
        <w:t>例如：</w:t>
      </w:r>
    </w:p>
    <w:p>
      <w:pPr>
        <w:rPr>
          <w:color w:val="C00000"/>
        </w:rPr>
      </w:pPr>
      <w:r>
        <w:rPr>
          <w:color w:val="C00000"/>
        </w:rPr>
        <w:t>http://xxxxxx/abc.jsp?</w:t>
      </w:r>
      <w:r>
        <w:rPr>
          <w:rFonts w:hint="eastAsia"/>
          <w:color w:val="C00000"/>
        </w:rPr>
        <w:t>aaa</w:t>
      </w:r>
      <w:r>
        <w:rPr>
          <w:color w:val="C00000"/>
        </w:rPr>
        <w:t>=xxxxx&amp;mbrProdType=</w:t>
      </w:r>
      <w:r>
        <w:rPr>
          <w:rFonts w:hint="eastAsia"/>
          <w:color w:val="C00000"/>
        </w:rPr>
        <w:t>1</w:t>
      </w:r>
    </w:p>
    <w:p>
      <w:pPr>
        <w:rPr>
          <w:color w:val="C00000"/>
        </w:rPr>
      </w:pPr>
      <w:r>
        <w:rPr>
          <w:rFonts w:hint="eastAsia"/>
          <w:color w:val="C00000"/>
        </w:rPr>
        <w:t>则mbrProdType=1</w:t>
      </w:r>
    </w:p>
    <w:p>
      <w:pPr>
        <w:rPr>
          <w:color w:val="auto"/>
        </w:rPr>
      </w:pPr>
    </w:p>
    <w:p>
      <w:pPr>
        <w:rPr>
          <w:color w:val="auto"/>
        </w:rPr>
      </w:pPr>
    </w:p>
    <w:p>
      <w:pPr>
        <w:rPr>
          <w:color w:val="auto"/>
        </w:rPr>
      </w:pPr>
    </w:p>
    <w:p>
      <w:pPr>
        <w:pStyle w:val="45"/>
        <w:numPr>
          <w:ilvl w:val="0"/>
          <w:numId w:val="4"/>
        </w:numPr>
        <w:ind w:firstLineChars="0"/>
        <w:rPr>
          <w:color w:val="auto"/>
        </w:rPr>
      </w:pPr>
      <w:r>
        <w:rPr>
          <w:rFonts w:hint="eastAsia"/>
          <w:color w:val="auto"/>
        </w:rPr>
        <w:t>响应结果（JSON格式）</w:t>
      </w:r>
    </w:p>
    <w:tbl>
      <w:tblPr>
        <w:tblStyle w:val="28"/>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26"/>
        <w:gridCol w:w="1323"/>
        <w:gridCol w:w="1177"/>
        <w:gridCol w:w="1122"/>
        <w:gridCol w:w="337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526" w:type="dxa"/>
            <w:shd w:val="clear" w:color="auto" w:fill="A5A5A5" w:themeFill="background1" w:themeFillShade="A6"/>
          </w:tcPr>
          <w:p>
            <w:pPr>
              <w:jc w:val="center"/>
              <w:rPr>
                <w:b/>
                <w:color w:val="auto"/>
              </w:rPr>
            </w:pPr>
            <w:r>
              <w:rPr>
                <w:rFonts w:hint="eastAsia"/>
                <w:b/>
                <w:color w:val="auto"/>
              </w:rPr>
              <w:t>节点名称</w:t>
            </w:r>
          </w:p>
        </w:tc>
        <w:tc>
          <w:tcPr>
            <w:tcW w:w="1323" w:type="dxa"/>
            <w:shd w:val="clear" w:color="auto" w:fill="A5A5A5" w:themeFill="background1" w:themeFillShade="A6"/>
          </w:tcPr>
          <w:p>
            <w:pPr>
              <w:jc w:val="center"/>
              <w:rPr>
                <w:b/>
                <w:color w:val="auto"/>
              </w:rPr>
            </w:pPr>
            <w:r>
              <w:rPr>
                <w:rFonts w:hint="eastAsia"/>
                <w:b/>
                <w:color w:val="auto"/>
              </w:rPr>
              <w:t>上级节点</w:t>
            </w:r>
          </w:p>
        </w:tc>
        <w:tc>
          <w:tcPr>
            <w:tcW w:w="1177" w:type="dxa"/>
            <w:shd w:val="clear" w:color="auto" w:fill="A5A5A5" w:themeFill="background1" w:themeFillShade="A6"/>
          </w:tcPr>
          <w:p>
            <w:pPr>
              <w:jc w:val="center"/>
              <w:rPr>
                <w:b/>
                <w:color w:val="auto"/>
              </w:rPr>
            </w:pPr>
            <w:r>
              <w:rPr>
                <w:rFonts w:hint="eastAsia"/>
                <w:b/>
                <w:color w:val="auto"/>
              </w:rPr>
              <w:t>重要性</w:t>
            </w:r>
          </w:p>
        </w:tc>
        <w:tc>
          <w:tcPr>
            <w:tcW w:w="1122" w:type="dxa"/>
            <w:shd w:val="clear" w:color="auto" w:fill="A5A5A5" w:themeFill="background1" w:themeFillShade="A6"/>
          </w:tcPr>
          <w:p>
            <w:pPr>
              <w:jc w:val="center"/>
              <w:rPr>
                <w:b/>
                <w:color w:val="auto"/>
              </w:rPr>
            </w:pPr>
            <w:r>
              <w:rPr>
                <w:rFonts w:hint="eastAsia"/>
                <w:b/>
                <w:color w:val="auto"/>
              </w:rPr>
              <w:t>字段类型</w:t>
            </w:r>
          </w:p>
        </w:tc>
        <w:tc>
          <w:tcPr>
            <w:tcW w:w="3374" w:type="dxa"/>
            <w:shd w:val="clear" w:color="auto" w:fill="A5A5A5" w:themeFill="background1" w:themeFillShade="A6"/>
          </w:tcPr>
          <w:p>
            <w:pPr>
              <w:jc w:val="center"/>
              <w:rPr>
                <w:b/>
                <w:color w:val="auto"/>
              </w:rPr>
            </w:pPr>
            <w:r>
              <w:rPr>
                <w:rFonts w:hint="eastAsia"/>
                <w:b/>
                <w:color w:val="auto"/>
              </w:rPr>
              <w:t>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526" w:type="dxa"/>
          </w:tcPr>
          <w:p>
            <w:pPr>
              <w:rPr>
                <w:color w:val="auto"/>
              </w:rPr>
            </w:pPr>
            <w:r>
              <w:rPr>
                <w:color w:val="auto"/>
              </w:rPr>
              <w:t>status</w:t>
            </w:r>
          </w:p>
        </w:tc>
        <w:tc>
          <w:tcPr>
            <w:tcW w:w="1323" w:type="dxa"/>
          </w:tcPr>
          <w:p>
            <w:pPr>
              <w:rPr>
                <w:color w:val="auto"/>
              </w:rPr>
            </w:pPr>
          </w:p>
        </w:tc>
        <w:tc>
          <w:tcPr>
            <w:tcW w:w="1177" w:type="dxa"/>
          </w:tcPr>
          <w:p>
            <w:pPr>
              <w:rPr>
                <w:color w:val="auto"/>
              </w:rPr>
            </w:pPr>
            <w:r>
              <w:rPr>
                <w:rFonts w:hint="eastAsia"/>
                <w:color w:val="auto"/>
              </w:rPr>
              <w:t>必须</w:t>
            </w:r>
          </w:p>
        </w:tc>
        <w:tc>
          <w:tcPr>
            <w:tcW w:w="1122" w:type="dxa"/>
          </w:tcPr>
          <w:p>
            <w:pPr>
              <w:rPr>
                <w:color w:val="auto"/>
              </w:rPr>
            </w:pPr>
            <w:r>
              <w:rPr>
                <w:color w:val="auto"/>
              </w:rPr>
              <w:t>S</w:t>
            </w:r>
            <w:r>
              <w:rPr>
                <w:rFonts w:hint="eastAsia"/>
                <w:color w:val="auto"/>
              </w:rPr>
              <w:t>tring</w:t>
            </w:r>
          </w:p>
        </w:tc>
        <w:tc>
          <w:tcPr>
            <w:tcW w:w="3374" w:type="dxa"/>
          </w:tcPr>
          <w:p>
            <w:pPr>
              <w:rPr>
                <w:color w:val="auto"/>
              </w:rPr>
            </w:pPr>
            <w:r>
              <w:rPr>
                <w:rFonts w:hint="eastAsia"/>
                <w:color w:val="auto"/>
              </w:rPr>
              <w:t>返回状态:</w:t>
            </w:r>
          </w:p>
          <w:p>
            <w:pPr>
              <w:rPr>
                <w:color w:val="auto"/>
              </w:rPr>
            </w:pPr>
            <w:r>
              <w:rPr>
                <w:rFonts w:hint="eastAsia"/>
                <w:color w:val="auto"/>
              </w:rPr>
              <w:t>ok：成功</w:t>
            </w:r>
          </w:p>
          <w:p>
            <w:pPr>
              <w:rPr>
                <w:color w:val="auto"/>
              </w:rPr>
            </w:pPr>
            <w:r>
              <w:rPr>
                <w:color w:val="auto"/>
              </w:rPr>
              <w:t>fail</w:t>
            </w:r>
            <w:r>
              <w:rPr>
                <w:rFonts w:hint="eastAsia"/>
                <w:color w:val="auto"/>
              </w:rPr>
              <w:t>：失败</w:t>
            </w:r>
            <w:r>
              <w:rPr>
                <w:color w:val="auto"/>
              </w:rPr>
              <w:t xml:space="preserve"> </w:t>
            </w:r>
          </w:p>
          <w:p>
            <w:pPr>
              <w:rPr>
                <w:color w:val="auto"/>
              </w:rPr>
            </w:pPr>
            <w:r>
              <w:rPr>
                <w:color w:val="auto"/>
              </w:rPr>
              <w:t>error</w:t>
            </w:r>
            <w:r>
              <w:rPr>
                <w:rFonts w:hint="eastAsia"/>
                <w:color w:val="auto"/>
              </w:rPr>
              <w:t>：错误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526" w:type="dxa"/>
          </w:tcPr>
          <w:p>
            <w:pPr>
              <w:rPr>
                <w:color w:val="auto"/>
              </w:rPr>
            </w:pPr>
            <w:r>
              <w:rPr>
                <w:color w:val="auto"/>
              </w:rPr>
              <w:t>message</w:t>
            </w:r>
          </w:p>
        </w:tc>
        <w:tc>
          <w:tcPr>
            <w:tcW w:w="1323" w:type="dxa"/>
          </w:tcPr>
          <w:p>
            <w:pPr>
              <w:rPr>
                <w:color w:val="auto"/>
              </w:rPr>
            </w:pPr>
          </w:p>
        </w:tc>
        <w:tc>
          <w:tcPr>
            <w:tcW w:w="1177" w:type="dxa"/>
          </w:tcPr>
          <w:p>
            <w:pPr>
              <w:rPr>
                <w:color w:val="auto"/>
              </w:rPr>
            </w:pPr>
            <w:r>
              <w:rPr>
                <w:rFonts w:hint="eastAsia"/>
                <w:color w:val="auto"/>
              </w:rPr>
              <w:t>必须</w:t>
            </w:r>
          </w:p>
        </w:tc>
        <w:tc>
          <w:tcPr>
            <w:tcW w:w="1122" w:type="dxa"/>
          </w:tcPr>
          <w:p>
            <w:pPr>
              <w:rPr>
                <w:color w:val="auto"/>
              </w:rPr>
            </w:pPr>
            <w:r>
              <w:rPr>
                <w:color w:val="auto"/>
              </w:rPr>
              <w:t>S</w:t>
            </w:r>
            <w:r>
              <w:rPr>
                <w:rFonts w:hint="eastAsia"/>
                <w:color w:val="auto"/>
              </w:rPr>
              <w:t>tring</w:t>
            </w:r>
          </w:p>
        </w:tc>
        <w:tc>
          <w:tcPr>
            <w:tcW w:w="3374" w:type="dxa"/>
          </w:tcPr>
          <w:p>
            <w:pPr>
              <w:rPr>
                <w:color w:val="auto"/>
              </w:rPr>
            </w:pPr>
            <w:r>
              <w:rPr>
                <w:rFonts w:hint="eastAsia"/>
                <w:color w:val="auto"/>
              </w:rPr>
              <w:t>返回结果描述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526" w:type="dxa"/>
          </w:tcPr>
          <w:p>
            <w:pPr>
              <w:rPr>
                <w:color w:val="auto"/>
              </w:rPr>
            </w:pPr>
            <w:r>
              <w:rPr>
                <w:color w:val="auto"/>
              </w:rPr>
              <w:t>code</w:t>
            </w:r>
          </w:p>
        </w:tc>
        <w:tc>
          <w:tcPr>
            <w:tcW w:w="1323" w:type="dxa"/>
          </w:tcPr>
          <w:p>
            <w:pPr>
              <w:rPr>
                <w:color w:val="auto"/>
              </w:rPr>
            </w:pPr>
          </w:p>
        </w:tc>
        <w:tc>
          <w:tcPr>
            <w:tcW w:w="1177" w:type="dxa"/>
          </w:tcPr>
          <w:p>
            <w:pPr>
              <w:rPr>
                <w:color w:val="auto"/>
              </w:rPr>
            </w:pPr>
            <w:r>
              <w:rPr>
                <w:rFonts w:hint="eastAsia"/>
                <w:color w:val="auto"/>
              </w:rPr>
              <w:t>必须</w:t>
            </w:r>
          </w:p>
        </w:tc>
        <w:tc>
          <w:tcPr>
            <w:tcW w:w="1122" w:type="dxa"/>
          </w:tcPr>
          <w:p>
            <w:pPr>
              <w:rPr>
                <w:color w:val="auto"/>
              </w:rPr>
            </w:pPr>
            <w:r>
              <w:rPr>
                <w:color w:val="auto"/>
              </w:rPr>
              <w:t>S</w:t>
            </w:r>
            <w:r>
              <w:rPr>
                <w:rFonts w:hint="eastAsia"/>
                <w:color w:val="auto"/>
              </w:rPr>
              <w:t>tring</w:t>
            </w:r>
          </w:p>
        </w:tc>
        <w:tc>
          <w:tcPr>
            <w:tcW w:w="3374" w:type="dxa"/>
          </w:tcPr>
          <w:p>
            <w:pPr>
              <w:rPr>
                <w:color w:val="auto"/>
              </w:rPr>
            </w:pPr>
            <w:r>
              <w:rPr>
                <w:rFonts w:hint="eastAsia"/>
                <w:color w:val="auto"/>
              </w:rPr>
              <w:t>返回码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526" w:type="dxa"/>
          </w:tcPr>
          <w:p>
            <w:pPr>
              <w:jc w:val="left"/>
              <w:rPr>
                <w:color w:val="auto"/>
              </w:rPr>
            </w:pPr>
            <w:r>
              <w:rPr>
                <w:rFonts w:hint="eastAsia"/>
                <w:color w:val="auto"/>
              </w:rPr>
              <w:t>result</w:t>
            </w:r>
          </w:p>
        </w:tc>
        <w:tc>
          <w:tcPr>
            <w:tcW w:w="1323" w:type="dxa"/>
          </w:tcPr>
          <w:p>
            <w:pPr>
              <w:jc w:val="left"/>
              <w:rPr>
                <w:color w:val="auto"/>
              </w:rPr>
            </w:pPr>
          </w:p>
        </w:tc>
        <w:tc>
          <w:tcPr>
            <w:tcW w:w="1177" w:type="dxa"/>
          </w:tcPr>
          <w:p>
            <w:pPr>
              <w:jc w:val="left"/>
              <w:rPr>
                <w:color w:val="auto"/>
              </w:rPr>
            </w:pPr>
            <w:r>
              <w:rPr>
                <w:rFonts w:hint="eastAsia"/>
                <w:color w:val="auto"/>
              </w:rPr>
              <w:t>非必须</w:t>
            </w:r>
          </w:p>
        </w:tc>
        <w:tc>
          <w:tcPr>
            <w:tcW w:w="1122" w:type="dxa"/>
          </w:tcPr>
          <w:p>
            <w:pPr>
              <w:jc w:val="left"/>
              <w:rPr>
                <w:color w:val="auto"/>
              </w:rPr>
            </w:pPr>
          </w:p>
        </w:tc>
        <w:tc>
          <w:tcPr>
            <w:tcW w:w="3374" w:type="dxa"/>
          </w:tcPr>
          <w:p>
            <w:pPr>
              <w:jc w:val="left"/>
              <w:rPr>
                <w:color w:val="auto"/>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526" w:type="dxa"/>
          </w:tcPr>
          <w:p>
            <w:pPr>
              <w:jc w:val="left"/>
              <w:rPr>
                <w:color w:val="auto"/>
              </w:rPr>
            </w:pPr>
            <w:r>
              <w:rPr>
                <w:rFonts w:hint="eastAsia"/>
                <w:color w:val="auto"/>
              </w:rPr>
              <w:t>mbrProdNo</w:t>
            </w:r>
          </w:p>
        </w:tc>
        <w:tc>
          <w:tcPr>
            <w:tcW w:w="1323" w:type="dxa"/>
          </w:tcPr>
          <w:p>
            <w:pPr>
              <w:jc w:val="left"/>
              <w:rPr>
                <w:color w:val="auto"/>
              </w:rPr>
            </w:pPr>
            <w:r>
              <w:rPr>
                <w:rFonts w:hint="eastAsia"/>
                <w:color w:val="auto"/>
              </w:rPr>
              <w:t>result</w:t>
            </w:r>
          </w:p>
        </w:tc>
        <w:tc>
          <w:tcPr>
            <w:tcW w:w="1177" w:type="dxa"/>
            <w:vAlign w:val="center"/>
          </w:tcPr>
          <w:p>
            <w:pPr>
              <w:pStyle w:val="49"/>
              <w:rPr>
                <w:rFonts w:cs="Arial"/>
                <w:color w:val="auto"/>
                <w:szCs w:val="18"/>
                <w:lang w:eastAsia="zh-CN"/>
              </w:rPr>
            </w:pPr>
            <w:r>
              <w:rPr>
                <w:rFonts w:hint="eastAsia" w:cs="Arial"/>
                <w:color w:val="auto"/>
                <w:szCs w:val="18"/>
                <w:lang w:eastAsia="zh-CN"/>
              </w:rPr>
              <w:t>可选</w:t>
            </w:r>
          </w:p>
        </w:tc>
        <w:tc>
          <w:tcPr>
            <w:tcW w:w="1122" w:type="dxa"/>
            <w:vAlign w:val="center"/>
          </w:tcPr>
          <w:p>
            <w:pPr>
              <w:pStyle w:val="49"/>
              <w:rPr>
                <w:rFonts w:cs="Arial"/>
                <w:color w:val="auto"/>
                <w:szCs w:val="18"/>
                <w:lang w:eastAsia="zh-CN"/>
              </w:rPr>
            </w:pPr>
            <w:r>
              <w:rPr>
                <w:rFonts w:hint="eastAsia" w:cs="Arial"/>
                <w:color w:val="auto"/>
                <w:szCs w:val="18"/>
                <w:lang w:eastAsia="zh-CN"/>
              </w:rPr>
              <w:t>String</w:t>
            </w:r>
          </w:p>
        </w:tc>
        <w:tc>
          <w:tcPr>
            <w:tcW w:w="3374" w:type="dxa"/>
            <w:vAlign w:val="center"/>
          </w:tcPr>
          <w:p>
            <w:pPr>
              <w:pStyle w:val="49"/>
              <w:rPr>
                <w:rFonts w:cs="Arial"/>
                <w:color w:val="auto"/>
                <w:szCs w:val="18"/>
                <w:lang w:eastAsia="zh-CN"/>
              </w:rPr>
            </w:pPr>
            <w:r>
              <w:rPr>
                <w:rFonts w:hint="eastAsia" w:cs="Arial"/>
                <w:color w:val="auto"/>
                <w:szCs w:val="18"/>
                <w:lang w:eastAsia="zh-CN"/>
              </w:rPr>
              <w:t>权益产品编码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526" w:type="dxa"/>
          </w:tcPr>
          <w:p>
            <w:pPr>
              <w:jc w:val="left"/>
              <w:rPr>
                <w:color w:val="auto"/>
              </w:rPr>
            </w:pPr>
            <w:r>
              <w:rPr>
                <w:rFonts w:hint="eastAsia"/>
                <w:color w:val="auto"/>
              </w:rPr>
              <w:t>mbrValid</w:t>
            </w:r>
          </w:p>
        </w:tc>
        <w:tc>
          <w:tcPr>
            <w:tcW w:w="1323" w:type="dxa"/>
          </w:tcPr>
          <w:p>
            <w:pPr>
              <w:jc w:val="left"/>
              <w:rPr>
                <w:color w:val="auto"/>
              </w:rPr>
            </w:pPr>
            <w:r>
              <w:rPr>
                <w:rFonts w:hint="eastAsia"/>
                <w:color w:val="auto"/>
              </w:rPr>
              <w:t>result</w:t>
            </w:r>
          </w:p>
        </w:tc>
        <w:tc>
          <w:tcPr>
            <w:tcW w:w="1177" w:type="dxa"/>
            <w:vAlign w:val="center"/>
          </w:tcPr>
          <w:p>
            <w:pPr>
              <w:pStyle w:val="49"/>
              <w:rPr>
                <w:rFonts w:cs="Arial"/>
                <w:color w:val="auto"/>
                <w:szCs w:val="18"/>
                <w:lang w:eastAsia="zh-CN"/>
              </w:rPr>
            </w:pPr>
            <w:r>
              <w:rPr>
                <w:rFonts w:hint="eastAsia" w:cs="Arial"/>
                <w:color w:val="auto"/>
                <w:szCs w:val="18"/>
                <w:lang w:eastAsia="zh-CN"/>
              </w:rPr>
              <w:t>可选</w:t>
            </w:r>
          </w:p>
        </w:tc>
        <w:tc>
          <w:tcPr>
            <w:tcW w:w="1122" w:type="dxa"/>
            <w:vAlign w:val="center"/>
          </w:tcPr>
          <w:p>
            <w:pPr>
              <w:pStyle w:val="49"/>
              <w:rPr>
                <w:rFonts w:cs="Arial"/>
                <w:color w:val="auto"/>
                <w:szCs w:val="18"/>
                <w:lang w:eastAsia="zh-CN"/>
              </w:rPr>
            </w:pPr>
            <w:r>
              <w:rPr>
                <w:rFonts w:hint="eastAsia" w:cs="Arial"/>
                <w:color w:val="auto"/>
                <w:szCs w:val="18"/>
                <w:lang w:eastAsia="zh-CN"/>
              </w:rPr>
              <w:t>Integer</w:t>
            </w:r>
          </w:p>
        </w:tc>
        <w:tc>
          <w:tcPr>
            <w:tcW w:w="3374" w:type="dxa"/>
            <w:vAlign w:val="center"/>
          </w:tcPr>
          <w:p>
            <w:pPr>
              <w:pStyle w:val="49"/>
              <w:rPr>
                <w:rFonts w:cs="Arial"/>
                <w:color w:val="auto"/>
                <w:szCs w:val="18"/>
                <w:lang w:eastAsia="zh-CN"/>
              </w:rPr>
            </w:pPr>
            <w:r>
              <w:rPr>
                <w:rFonts w:hint="eastAsia" w:cs="Arial"/>
                <w:color w:val="auto"/>
                <w:szCs w:val="18"/>
                <w:lang w:eastAsia="zh-CN"/>
              </w:rPr>
              <w:t>是否可订购：</w:t>
            </w:r>
          </w:p>
          <w:p>
            <w:pPr>
              <w:pStyle w:val="49"/>
              <w:rPr>
                <w:rFonts w:cs="Arial"/>
                <w:color w:val="auto"/>
                <w:szCs w:val="18"/>
                <w:lang w:eastAsia="zh-CN"/>
              </w:rPr>
            </w:pPr>
            <w:r>
              <w:rPr>
                <w:rFonts w:hint="eastAsia" w:cs="Arial"/>
                <w:color w:val="auto"/>
                <w:szCs w:val="18"/>
                <w:lang w:eastAsia="zh-CN"/>
              </w:rPr>
              <w:t>0：否，不能订购</w:t>
            </w:r>
          </w:p>
          <w:p>
            <w:pPr>
              <w:pStyle w:val="49"/>
              <w:rPr>
                <w:rFonts w:cs="Arial"/>
                <w:color w:val="auto"/>
                <w:szCs w:val="18"/>
                <w:lang w:eastAsia="zh-CN"/>
              </w:rPr>
            </w:pPr>
            <w:r>
              <w:rPr>
                <w:rFonts w:hint="eastAsia" w:cs="Arial"/>
                <w:color w:val="auto"/>
                <w:szCs w:val="18"/>
                <w:lang w:eastAsia="zh-CN"/>
              </w:rPr>
              <w:t>1：是，可以订购</w:t>
            </w:r>
          </w:p>
        </w:tc>
      </w:tr>
    </w:tbl>
    <w:p>
      <w:pPr>
        <w:rPr>
          <w:color w:val="auto"/>
        </w:rPr>
      </w:pPr>
    </w:p>
    <w:p>
      <w:pPr>
        <w:rPr>
          <w:color w:val="auto"/>
        </w:rPr>
      </w:pPr>
    </w:p>
    <w:p>
      <w:pPr>
        <w:pStyle w:val="3"/>
        <w:tabs>
          <w:tab w:val="clear" w:pos="716"/>
        </w:tabs>
        <w:rPr>
          <w:color w:val="auto"/>
          <w:sz w:val="28"/>
          <w:szCs w:val="28"/>
        </w:rPr>
      </w:pPr>
      <w:r>
        <w:rPr>
          <w:rFonts w:hint="eastAsia"/>
          <w:color w:val="auto"/>
          <w:sz w:val="28"/>
          <w:szCs w:val="28"/>
        </w:rPr>
        <w:t>用户权益订购结果同步接口(第三方平台-&gt;内容传播平台)</w:t>
      </w:r>
    </w:p>
    <w:p>
      <w:pPr>
        <w:pStyle w:val="4"/>
        <w:rPr>
          <w:color w:val="auto"/>
          <w:sz w:val="28"/>
          <w:szCs w:val="28"/>
        </w:rPr>
      </w:pPr>
      <w:r>
        <w:rPr>
          <w:rFonts w:hint="eastAsia"/>
          <w:color w:val="auto"/>
          <w:sz w:val="28"/>
          <w:szCs w:val="28"/>
        </w:rPr>
        <w:t>业务功能描述</w:t>
      </w:r>
    </w:p>
    <w:p>
      <w:pPr>
        <w:rPr>
          <w:color w:val="auto"/>
        </w:rPr>
      </w:pPr>
      <w:r>
        <w:rPr>
          <w:rFonts w:hint="eastAsia"/>
          <w:color w:val="auto"/>
        </w:rPr>
        <w:t>提供用户使用权益产品的订单结果同步</w:t>
      </w:r>
    </w:p>
    <w:p>
      <w:pPr>
        <w:pStyle w:val="4"/>
        <w:rPr>
          <w:color w:val="auto"/>
        </w:rPr>
      </w:pPr>
      <w:r>
        <w:rPr>
          <w:rFonts w:hint="eastAsia"/>
          <w:color w:val="auto"/>
        </w:rPr>
        <w:t>接口协议</w:t>
      </w:r>
    </w:p>
    <w:p>
      <w:pPr>
        <w:pStyle w:val="45"/>
        <w:numPr>
          <w:ilvl w:val="0"/>
          <w:numId w:val="4"/>
        </w:numPr>
        <w:ind w:firstLineChars="0"/>
        <w:rPr>
          <w:color w:val="auto"/>
        </w:rPr>
      </w:pPr>
      <w:r>
        <w:rPr>
          <w:rFonts w:hint="eastAsia"/>
          <w:color w:val="auto"/>
        </w:rPr>
        <w:t>功能描述</w:t>
      </w:r>
    </w:p>
    <w:p>
      <w:pPr>
        <w:ind w:firstLine="420"/>
        <w:rPr>
          <w:rFonts w:ascii="宋体" w:hAnsi="宋体"/>
          <w:color w:val="auto"/>
        </w:rPr>
      </w:pPr>
      <w:r>
        <w:rPr>
          <w:rFonts w:hint="eastAsia"/>
          <w:color w:val="auto"/>
        </w:rPr>
        <w:t>第三方平台将权益产品的订单成功结果同步给内容平台</w:t>
      </w:r>
    </w:p>
    <w:p>
      <w:pPr>
        <w:pStyle w:val="45"/>
        <w:numPr>
          <w:ilvl w:val="0"/>
          <w:numId w:val="4"/>
        </w:numPr>
        <w:ind w:firstLineChars="0"/>
        <w:rPr>
          <w:color w:val="auto"/>
        </w:rPr>
      </w:pPr>
      <w:r>
        <w:rPr>
          <w:rFonts w:hint="eastAsia"/>
          <w:color w:val="auto"/>
        </w:rPr>
        <w:t>通讯协议：HTTP+POST</w:t>
      </w:r>
    </w:p>
    <w:p>
      <w:pPr>
        <w:pStyle w:val="45"/>
        <w:numPr>
          <w:ilvl w:val="0"/>
          <w:numId w:val="4"/>
        </w:numPr>
        <w:ind w:firstLineChars="0"/>
        <w:rPr>
          <w:color w:val="auto"/>
        </w:rPr>
      </w:pPr>
      <w:r>
        <w:rPr>
          <w:rFonts w:hint="eastAsia"/>
          <w:color w:val="auto"/>
        </w:rPr>
        <w:t>请求参数(key/value格式)：</w:t>
      </w:r>
    </w:p>
    <w:tbl>
      <w:tblPr>
        <w:tblStyle w:val="28"/>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883"/>
        <w:gridCol w:w="1142"/>
        <w:gridCol w:w="2013"/>
        <w:gridCol w:w="28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668" w:type="dxa"/>
            <w:shd w:val="clear" w:color="auto" w:fill="A5A5A5" w:themeFill="background1" w:themeFillShade="A6"/>
          </w:tcPr>
          <w:p>
            <w:pPr>
              <w:jc w:val="center"/>
              <w:rPr>
                <w:b/>
                <w:color w:val="auto"/>
              </w:rPr>
            </w:pPr>
            <w:r>
              <w:rPr>
                <w:rFonts w:hint="eastAsia"/>
                <w:b/>
                <w:color w:val="auto"/>
              </w:rPr>
              <w:t>参数名称</w:t>
            </w:r>
          </w:p>
        </w:tc>
        <w:tc>
          <w:tcPr>
            <w:tcW w:w="883" w:type="dxa"/>
            <w:shd w:val="clear" w:color="auto" w:fill="A5A5A5" w:themeFill="background1" w:themeFillShade="A6"/>
          </w:tcPr>
          <w:p>
            <w:pPr>
              <w:jc w:val="center"/>
              <w:rPr>
                <w:b/>
                <w:color w:val="auto"/>
              </w:rPr>
            </w:pPr>
            <w:r>
              <w:rPr>
                <w:rFonts w:hint="eastAsia"/>
                <w:b/>
                <w:color w:val="auto"/>
              </w:rPr>
              <w:t>上级参数</w:t>
            </w:r>
          </w:p>
        </w:tc>
        <w:tc>
          <w:tcPr>
            <w:tcW w:w="1142" w:type="dxa"/>
            <w:shd w:val="clear" w:color="auto" w:fill="A5A5A5" w:themeFill="background1" w:themeFillShade="A6"/>
          </w:tcPr>
          <w:p>
            <w:pPr>
              <w:jc w:val="center"/>
              <w:rPr>
                <w:b/>
                <w:color w:val="auto"/>
              </w:rPr>
            </w:pPr>
            <w:r>
              <w:rPr>
                <w:rFonts w:hint="eastAsia"/>
                <w:b/>
                <w:color w:val="auto"/>
              </w:rPr>
              <w:t>重要性</w:t>
            </w:r>
          </w:p>
        </w:tc>
        <w:tc>
          <w:tcPr>
            <w:tcW w:w="2013" w:type="dxa"/>
            <w:shd w:val="clear" w:color="auto" w:fill="A5A5A5" w:themeFill="background1" w:themeFillShade="A6"/>
          </w:tcPr>
          <w:p>
            <w:pPr>
              <w:jc w:val="center"/>
              <w:rPr>
                <w:b/>
                <w:color w:val="auto"/>
              </w:rPr>
            </w:pPr>
            <w:r>
              <w:rPr>
                <w:rFonts w:hint="eastAsia"/>
                <w:b/>
                <w:color w:val="auto"/>
              </w:rPr>
              <w:t>参数类型</w:t>
            </w:r>
          </w:p>
        </w:tc>
        <w:tc>
          <w:tcPr>
            <w:tcW w:w="2816" w:type="dxa"/>
            <w:shd w:val="clear" w:color="auto" w:fill="A5A5A5" w:themeFill="background1" w:themeFillShade="A6"/>
          </w:tcPr>
          <w:p>
            <w:pPr>
              <w:jc w:val="center"/>
              <w:rPr>
                <w:b/>
                <w:color w:val="auto"/>
              </w:rPr>
            </w:pPr>
            <w:r>
              <w:rPr>
                <w:rFonts w:hint="eastAsia"/>
                <w:b/>
                <w:color w:val="auto"/>
              </w:rPr>
              <w:t>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668" w:type="dxa"/>
          </w:tcPr>
          <w:p>
            <w:pPr>
              <w:rPr>
                <w:color w:val="auto"/>
              </w:rPr>
            </w:pPr>
            <w:r>
              <w:rPr>
                <w:rFonts w:hint="eastAsia"/>
                <w:color w:val="auto"/>
              </w:rPr>
              <w:t>p</w:t>
            </w:r>
            <w:r>
              <w:rPr>
                <w:color w:val="auto"/>
              </w:rPr>
              <w:t>or</w:t>
            </w:r>
            <w:r>
              <w:rPr>
                <w:rFonts w:hint="eastAsia"/>
                <w:color w:val="auto"/>
              </w:rPr>
              <w:t>t</w:t>
            </w:r>
            <w:r>
              <w:rPr>
                <w:color w:val="auto"/>
              </w:rPr>
              <w:t>alType</w:t>
            </w:r>
          </w:p>
        </w:tc>
        <w:tc>
          <w:tcPr>
            <w:tcW w:w="883" w:type="dxa"/>
          </w:tcPr>
          <w:p>
            <w:pPr>
              <w:rPr>
                <w:color w:val="auto"/>
              </w:rPr>
            </w:pPr>
          </w:p>
        </w:tc>
        <w:tc>
          <w:tcPr>
            <w:tcW w:w="1142" w:type="dxa"/>
          </w:tcPr>
          <w:p>
            <w:pPr>
              <w:rPr>
                <w:color w:val="auto"/>
              </w:rPr>
            </w:pPr>
            <w:r>
              <w:rPr>
                <w:rFonts w:hint="eastAsia"/>
                <w:color w:val="auto"/>
              </w:rPr>
              <w:t>必须</w:t>
            </w:r>
          </w:p>
        </w:tc>
        <w:tc>
          <w:tcPr>
            <w:tcW w:w="2013" w:type="dxa"/>
          </w:tcPr>
          <w:p>
            <w:pPr>
              <w:rPr>
                <w:color w:val="auto"/>
              </w:rPr>
            </w:pPr>
            <w:r>
              <w:rPr>
                <w:color w:val="auto"/>
              </w:rPr>
              <w:t>S</w:t>
            </w:r>
            <w:r>
              <w:rPr>
                <w:rFonts w:hint="eastAsia"/>
                <w:color w:val="auto"/>
              </w:rPr>
              <w:t>tring</w:t>
            </w:r>
          </w:p>
        </w:tc>
        <w:tc>
          <w:tcPr>
            <w:tcW w:w="2816" w:type="dxa"/>
          </w:tcPr>
          <w:p>
            <w:pPr>
              <w:rPr>
                <w:color w:val="auto"/>
              </w:rPr>
            </w:pPr>
            <w:r>
              <w:rPr>
                <w:rFonts w:hint="eastAsia"/>
                <w:color w:val="auto"/>
              </w:rPr>
              <w:t xml:space="preserve">请求方门户类型，具体值定义参考 </w:t>
            </w:r>
            <w:r>
              <w:rPr>
                <w:color w:val="auto"/>
              </w:rPr>
              <w:fldChar w:fldCharType="begin"/>
            </w:r>
            <w:r>
              <w:rPr>
                <w:color w:val="auto"/>
              </w:rPr>
              <w:instrText xml:space="preserve"> HYPERLINK \l "_portalType类型定义" </w:instrText>
            </w:r>
            <w:r>
              <w:rPr>
                <w:color w:val="auto"/>
              </w:rPr>
              <w:fldChar w:fldCharType="separate"/>
            </w:r>
            <w:r>
              <w:rPr>
                <w:rStyle w:val="31"/>
                <w:rFonts w:hint="eastAsia" w:ascii="Times New Roman" w:hAnsi="Times New Roman" w:cs="Times New Roman"/>
                <w:snapToGrid/>
                <w:color w:val="auto"/>
                <w:szCs w:val="24"/>
              </w:rPr>
              <w:t>附录1 portalType 类型定义</w:t>
            </w:r>
            <w:r>
              <w:rPr>
                <w:rStyle w:val="31"/>
                <w:rFonts w:ascii="Times New Roman" w:hAnsi="Times New Roman" w:cs="Times New Roman"/>
                <w:snapToGrid/>
                <w:color w:val="auto"/>
                <w:szCs w:val="24"/>
              </w:rPr>
              <w:fldChar w:fldCharType="end"/>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668" w:type="dxa"/>
          </w:tcPr>
          <w:p>
            <w:pPr>
              <w:rPr>
                <w:color w:val="auto"/>
              </w:rPr>
            </w:pPr>
            <w:r>
              <w:rPr>
                <w:rFonts w:hint="eastAsia"/>
                <w:color w:val="auto"/>
              </w:rPr>
              <w:t>portalID</w:t>
            </w:r>
          </w:p>
        </w:tc>
        <w:tc>
          <w:tcPr>
            <w:tcW w:w="883" w:type="dxa"/>
          </w:tcPr>
          <w:p>
            <w:pPr>
              <w:rPr>
                <w:color w:val="auto"/>
              </w:rPr>
            </w:pPr>
          </w:p>
        </w:tc>
        <w:tc>
          <w:tcPr>
            <w:tcW w:w="1142" w:type="dxa"/>
          </w:tcPr>
          <w:p>
            <w:pPr>
              <w:rPr>
                <w:color w:val="auto"/>
              </w:rPr>
            </w:pPr>
            <w:r>
              <w:rPr>
                <w:rFonts w:hint="eastAsia"/>
                <w:color w:val="auto"/>
              </w:rPr>
              <w:t>必须</w:t>
            </w:r>
          </w:p>
        </w:tc>
        <w:tc>
          <w:tcPr>
            <w:tcW w:w="2013" w:type="dxa"/>
          </w:tcPr>
          <w:p>
            <w:pPr>
              <w:rPr>
                <w:color w:val="auto"/>
              </w:rPr>
            </w:pPr>
            <w:r>
              <w:rPr>
                <w:rFonts w:hint="eastAsia"/>
                <w:color w:val="auto"/>
              </w:rPr>
              <w:t>String</w:t>
            </w:r>
          </w:p>
        </w:tc>
        <w:tc>
          <w:tcPr>
            <w:tcW w:w="2816" w:type="dxa"/>
          </w:tcPr>
          <w:p>
            <w:pPr>
              <w:rPr>
                <w:color w:val="auto"/>
              </w:rPr>
            </w:pPr>
            <w:r>
              <w:rPr>
                <w:rFonts w:hint="eastAsia"/>
                <w:color w:val="auto"/>
              </w:rPr>
              <w:t>请求方门户唯一标识，由数据产品及内容客户传播平台分配</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668" w:type="dxa"/>
          </w:tcPr>
          <w:p>
            <w:pPr>
              <w:rPr>
                <w:color w:val="auto"/>
              </w:rPr>
            </w:pPr>
            <w:r>
              <w:rPr>
                <w:rFonts w:hint="eastAsia"/>
                <w:color w:val="auto"/>
              </w:rPr>
              <w:t>transactionID</w:t>
            </w:r>
          </w:p>
        </w:tc>
        <w:tc>
          <w:tcPr>
            <w:tcW w:w="883" w:type="dxa"/>
          </w:tcPr>
          <w:p>
            <w:pPr>
              <w:rPr>
                <w:color w:val="auto"/>
              </w:rPr>
            </w:pPr>
          </w:p>
        </w:tc>
        <w:tc>
          <w:tcPr>
            <w:tcW w:w="1142" w:type="dxa"/>
          </w:tcPr>
          <w:p>
            <w:pPr>
              <w:rPr>
                <w:color w:val="auto"/>
              </w:rPr>
            </w:pPr>
            <w:r>
              <w:rPr>
                <w:rFonts w:hint="eastAsia" w:cs="Arial"/>
                <w:color w:val="auto"/>
                <w:szCs w:val="18"/>
              </w:rPr>
              <w:t>必须</w:t>
            </w:r>
          </w:p>
        </w:tc>
        <w:tc>
          <w:tcPr>
            <w:tcW w:w="2013" w:type="dxa"/>
          </w:tcPr>
          <w:p>
            <w:pPr>
              <w:rPr>
                <w:color w:val="auto"/>
              </w:rPr>
            </w:pPr>
            <w:r>
              <w:rPr>
                <w:color w:val="auto"/>
              </w:rPr>
              <w:t>S</w:t>
            </w:r>
            <w:r>
              <w:rPr>
                <w:rFonts w:hint="eastAsia"/>
                <w:color w:val="auto"/>
              </w:rPr>
              <w:t>tring</w:t>
            </w:r>
          </w:p>
        </w:tc>
        <w:tc>
          <w:tcPr>
            <w:tcW w:w="2816" w:type="dxa"/>
          </w:tcPr>
          <w:p>
            <w:pPr>
              <w:rPr>
                <w:rFonts w:ascii="Courier New" w:hAnsi="Courier New" w:cs="Courier New"/>
                <w:color w:val="auto"/>
                <w:kern w:val="0"/>
                <w:sz w:val="20"/>
                <w:szCs w:val="20"/>
              </w:rPr>
            </w:pPr>
            <w:r>
              <w:rPr>
                <w:rFonts w:hint="eastAsia" w:ascii="Courier New" w:hAnsi="Courier New" w:cs="Courier New"/>
                <w:color w:val="auto"/>
                <w:kern w:val="0"/>
                <w:sz w:val="20"/>
                <w:szCs w:val="20"/>
              </w:rPr>
              <w:t>交易唯一编码：</w:t>
            </w:r>
          </w:p>
          <w:p>
            <w:pPr>
              <w:rPr>
                <w:color w:val="auto"/>
              </w:rPr>
            </w:pPr>
            <w:r>
              <w:rPr>
                <w:color w:val="auto"/>
              </w:rPr>
              <w:t>yyyMMddHHmmss</w:t>
            </w:r>
            <w:r>
              <w:rPr>
                <w:rFonts w:hint="eastAsia"/>
                <w:color w:val="auto"/>
              </w:rPr>
              <w:t>+8位唯一序号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668" w:type="dxa"/>
          </w:tcPr>
          <w:p>
            <w:pPr>
              <w:rPr>
                <w:color w:val="auto"/>
              </w:rPr>
            </w:pPr>
            <w:r>
              <w:rPr>
                <w:color w:val="auto"/>
              </w:rPr>
              <w:t>method</w:t>
            </w:r>
          </w:p>
        </w:tc>
        <w:tc>
          <w:tcPr>
            <w:tcW w:w="883" w:type="dxa"/>
          </w:tcPr>
          <w:p>
            <w:pPr>
              <w:rPr>
                <w:color w:val="auto"/>
              </w:rPr>
            </w:pPr>
          </w:p>
        </w:tc>
        <w:tc>
          <w:tcPr>
            <w:tcW w:w="1142" w:type="dxa"/>
          </w:tcPr>
          <w:p>
            <w:pPr>
              <w:rPr>
                <w:color w:val="auto"/>
              </w:rPr>
            </w:pPr>
            <w:r>
              <w:rPr>
                <w:rFonts w:hint="eastAsia"/>
                <w:color w:val="auto"/>
              </w:rPr>
              <w:t>必须</w:t>
            </w:r>
          </w:p>
        </w:tc>
        <w:tc>
          <w:tcPr>
            <w:tcW w:w="2013" w:type="dxa"/>
          </w:tcPr>
          <w:p>
            <w:pPr>
              <w:rPr>
                <w:color w:val="auto"/>
              </w:rPr>
            </w:pPr>
            <w:r>
              <w:rPr>
                <w:color w:val="auto"/>
              </w:rPr>
              <w:t>S</w:t>
            </w:r>
            <w:r>
              <w:rPr>
                <w:rFonts w:hint="eastAsia"/>
                <w:color w:val="auto"/>
              </w:rPr>
              <w:t>tring</w:t>
            </w:r>
          </w:p>
        </w:tc>
        <w:tc>
          <w:tcPr>
            <w:tcW w:w="2816" w:type="dxa"/>
          </w:tcPr>
          <w:p>
            <w:pPr>
              <w:rPr>
                <w:color w:val="auto"/>
              </w:rPr>
            </w:pPr>
            <w:r>
              <w:rPr>
                <w:rFonts w:hint="eastAsia"/>
                <w:color w:val="auto"/>
              </w:rPr>
              <w:t>sync</w:t>
            </w:r>
            <w:r>
              <w:rPr>
                <w:color w:val="auto"/>
              </w:rPr>
              <w:t>Member</w:t>
            </w:r>
            <w:r>
              <w:rPr>
                <w:rFonts w:hint="eastAsia"/>
                <w:color w:val="auto"/>
              </w:rPr>
              <w:t>MbrOrder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668" w:type="dxa"/>
          </w:tcPr>
          <w:p>
            <w:pPr>
              <w:rPr>
                <w:color w:val="auto"/>
              </w:rPr>
            </w:pPr>
            <w:r>
              <w:rPr>
                <w:color w:val="auto"/>
              </w:rPr>
              <w:t>signType</w:t>
            </w:r>
          </w:p>
        </w:tc>
        <w:tc>
          <w:tcPr>
            <w:tcW w:w="883" w:type="dxa"/>
          </w:tcPr>
          <w:p>
            <w:pPr>
              <w:rPr>
                <w:color w:val="auto"/>
              </w:rPr>
            </w:pPr>
          </w:p>
        </w:tc>
        <w:tc>
          <w:tcPr>
            <w:tcW w:w="1142" w:type="dxa"/>
          </w:tcPr>
          <w:p>
            <w:pPr>
              <w:rPr>
                <w:color w:val="auto"/>
              </w:rPr>
            </w:pPr>
            <w:r>
              <w:rPr>
                <w:rFonts w:hint="eastAsia"/>
                <w:color w:val="auto"/>
              </w:rPr>
              <w:t>必须</w:t>
            </w:r>
          </w:p>
        </w:tc>
        <w:tc>
          <w:tcPr>
            <w:tcW w:w="2013" w:type="dxa"/>
          </w:tcPr>
          <w:p>
            <w:pPr>
              <w:rPr>
                <w:color w:val="auto"/>
              </w:rPr>
            </w:pPr>
            <w:r>
              <w:rPr>
                <w:color w:val="auto"/>
              </w:rPr>
              <w:t>S</w:t>
            </w:r>
            <w:r>
              <w:rPr>
                <w:rFonts w:hint="eastAsia"/>
                <w:color w:val="auto"/>
              </w:rPr>
              <w:t>tring</w:t>
            </w:r>
          </w:p>
        </w:tc>
        <w:tc>
          <w:tcPr>
            <w:tcW w:w="2816" w:type="dxa"/>
          </w:tcPr>
          <w:p>
            <w:pPr>
              <w:rPr>
                <w:color w:val="auto"/>
              </w:rPr>
            </w:pPr>
            <w:r>
              <w:rPr>
                <w:rFonts w:hint="eastAsia"/>
                <w:color w:val="auto"/>
              </w:rPr>
              <w:t>MD5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668" w:type="dxa"/>
          </w:tcPr>
          <w:p>
            <w:pPr>
              <w:rPr>
                <w:color w:val="auto"/>
              </w:rPr>
            </w:pPr>
            <w:r>
              <w:rPr>
                <w:rFonts w:hint="eastAsia"/>
                <w:color w:val="auto"/>
              </w:rPr>
              <w:t>m</w:t>
            </w:r>
            <w:r>
              <w:rPr>
                <w:color w:val="auto"/>
              </w:rPr>
              <w:t>sisdn</w:t>
            </w:r>
          </w:p>
        </w:tc>
        <w:tc>
          <w:tcPr>
            <w:tcW w:w="883" w:type="dxa"/>
          </w:tcPr>
          <w:p>
            <w:pPr>
              <w:rPr>
                <w:color w:val="auto"/>
              </w:rPr>
            </w:pPr>
          </w:p>
        </w:tc>
        <w:tc>
          <w:tcPr>
            <w:tcW w:w="1142" w:type="dxa"/>
          </w:tcPr>
          <w:p>
            <w:pPr>
              <w:rPr>
                <w:color w:val="auto"/>
              </w:rPr>
            </w:pPr>
            <w:r>
              <w:rPr>
                <w:rFonts w:hint="eastAsia"/>
                <w:color w:val="auto"/>
              </w:rPr>
              <w:t>必须</w:t>
            </w:r>
          </w:p>
        </w:tc>
        <w:tc>
          <w:tcPr>
            <w:tcW w:w="2013" w:type="dxa"/>
          </w:tcPr>
          <w:p>
            <w:pPr>
              <w:rPr>
                <w:color w:val="auto"/>
              </w:rPr>
            </w:pPr>
            <w:r>
              <w:rPr>
                <w:color w:val="auto"/>
              </w:rPr>
              <w:t>S</w:t>
            </w:r>
            <w:r>
              <w:rPr>
                <w:rFonts w:hint="eastAsia"/>
                <w:color w:val="auto"/>
              </w:rPr>
              <w:t>tring</w:t>
            </w:r>
          </w:p>
        </w:tc>
        <w:tc>
          <w:tcPr>
            <w:tcW w:w="2816" w:type="dxa"/>
          </w:tcPr>
          <w:p>
            <w:pPr>
              <w:rPr>
                <w:rFonts w:ascii="Arial" w:hAnsi="Arial" w:cs="Arial"/>
                <w:color w:val="333333"/>
              </w:rPr>
            </w:pPr>
            <w:r>
              <w:rPr>
                <w:rFonts w:hint="eastAsia" w:ascii="Courier New" w:hAnsi="Courier New" w:cs="Courier New"/>
                <w:color w:val="auto"/>
                <w:kern w:val="0"/>
                <w:sz w:val="20"/>
                <w:szCs w:val="20"/>
              </w:rPr>
              <w:t>用户手机号码密文(base64编码值),</w:t>
            </w:r>
            <w:r>
              <w:rPr>
                <w:rFonts w:hint="eastAsia"/>
                <w:color w:val="auto"/>
              </w:rPr>
              <w:t>不携带+86前缀的11位移动号码</w:t>
            </w:r>
            <w:r>
              <w:rPr>
                <w:rFonts w:hint="eastAsia" w:ascii="宋体" w:hAnsi="宋体"/>
                <w:color w:val="auto"/>
              </w:rPr>
              <w:t>经过AES加密后的结果,</w:t>
            </w:r>
            <w:r>
              <w:rPr>
                <w:rFonts w:ascii="宋体" w:hAnsi="宋体"/>
                <w:color w:val="auto"/>
              </w:rPr>
              <w:t>密钥</w:t>
            </w:r>
            <w:r>
              <w:rPr>
                <w:rFonts w:hint="eastAsia" w:ascii="宋体" w:hAnsi="宋体"/>
                <w:color w:val="auto"/>
              </w:rPr>
              <w:t>为接口秘钥</w:t>
            </w:r>
            <w:r>
              <w:rPr>
                <w:rFonts w:hint="eastAsia"/>
                <w:color w:val="auto"/>
              </w:rPr>
              <w:t>secret</w:t>
            </w:r>
            <w:r>
              <w:rPr>
                <w:rFonts w:hint="eastAsia" w:ascii="宋体" w:hAnsi="宋体"/>
                <w:color w:val="auto"/>
              </w:rPr>
              <w:t>经md5转换后的大写值</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668" w:type="dxa"/>
            <w:vAlign w:val="center"/>
          </w:tcPr>
          <w:p>
            <w:pPr>
              <w:rPr>
                <w:color w:val="auto"/>
              </w:rPr>
            </w:pPr>
            <w:r>
              <w:rPr>
                <w:rFonts w:hint="eastAsia"/>
                <w:color w:val="auto"/>
              </w:rPr>
              <w:t>mbrSource</w:t>
            </w:r>
          </w:p>
        </w:tc>
        <w:tc>
          <w:tcPr>
            <w:tcW w:w="883" w:type="dxa"/>
            <w:vAlign w:val="center"/>
          </w:tcPr>
          <w:p>
            <w:pPr>
              <w:pStyle w:val="49"/>
              <w:jc w:val="center"/>
              <w:rPr>
                <w:rFonts w:cs="Arial"/>
                <w:color w:val="auto"/>
                <w:szCs w:val="18"/>
                <w:lang w:eastAsia="zh-CN"/>
              </w:rPr>
            </w:pPr>
          </w:p>
        </w:tc>
        <w:tc>
          <w:tcPr>
            <w:tcW w:w="1142" w:type="dxa"/>
            <w:vAlign w:val="center"/>
          </w:tcPr>
          <w:p>
            <w:pPr>
              <w:pStyle w:val="49"/>
              <w:rPr>
                <w:rFonts w:cs="Arial"/>
                <w:color w:val="auto"/>
                <w:szCs w:val="18"/>
                <w:lang w:eastAsia="zh-CN"/>
              </w:rPr>
            </w:pPr>
            <w:r>
              <w:rPr>
                <w:rFonts w:hint="eastAsia" w:cs="Arial"/>
                <w:color w:val="auto"/>
                <w:szCs w:val="18"/>
                <w:lang w:eastAsia="zh-CN"/>
              </w:rPr>
              <w:t>必须</w:t>
            </w:r>
          </w:p>
        </w:tc>
        <w:tc>
          <w:tcPr>
            <w:tcW w:w="2013" w:type="dxa"/>
            <w:vAlign w:val="center"/>
          </w:tcPr>
          <w:p>
            <w:pPr>
              <w:pStyle w:val="49"/>
              <w:rPr>
                <w:rFonts w:cs="Arial"/>
                <w:color w:val="auto"/>
                <w:szCs w:val="18"/>
                <w:lang w:eastAsia="zh-CN"/>
              </w:rPr>
            </w:pPr>
            <w:r>
              <w:rPr>
                <w:rFonts w:hint="eastAsia" w:cs="Arial"/>
                <w:color w:val="auto"/>
                <w:szCs w:val="18"/>
                <w:lang w:eastAsia="zh-CN"/>
              </w:rPr>
              <w:t>S</w:t>
            </w:r>
            <w:r>
              <w:rPr>
                <w:rFonts w:cs="Arial"/>
                <w:color w:val="auto"/>
                <w:szCs w:val="18"/>
                <w:lang w:eastAsia="zh-CN"/>
              </w:rPr>
              <w:t>tring</w:t>
            </w:r>
          </w:p>
        </w:tc>
        <w:tc>
          <w:tcPr>
            <w:tcW w:w="2816" w:type="dxa"/>
            <w:vAlign w:val="center"/>
          </w:tcPr>
          <w:p>
            <w:pPr>
              <w:pStyle w:val="49"/>
              <w:rPr>
                <w:color w:val="auto"/>
                <w:lang w:eastAsia="zh-CN"/>
              </w:rPr>
            </w:pPr>
            <w:r>
              <w:rPr>
                <w:rFonts w:hint="eastAsia"/>
                <w:color w:val="auto"/>
                <w:lang w:eastAsia="zh-CN"/>
              </w:rPr>
              <w:t>会员来源：</w:t>
            </w:r>
          </w:p>
          <w:p>
            <w:pPr>
              <w:pStyle w:val="49"/>
              <w:rPr>
                <w:rFonts w:cs="Arial"/>
                <w:color w:val="auto"/>
                <w:szCs w:val="18"/>
                <w:lang w:eastAsia="zh-CN"/>
              </w:rPr>
            </w:pPr>
            <w:r>
              <w:rPr>
                <w:rFonts w:hint="eastAsia"/>
                <w:color w:val="auto"/>
                <w:lang w:eastAsia="zh-CN"/>
              </w:rPr>
              <w:t>yryp:一天一片</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668" w:type="dxa"/>
            <w:vAlign w:val="center"/>
          </w:tcPr>
          <w:p>
            <w:pPr>
              <w:rPr>
                <w:color w:val="C00000"/>
              </w:rPr>
            </w:pPr>
            <w:r>
              <w:rPr>
                <w:rFonts w:hint="eastAsia"/>
                <w:color w:val="C00000"/>
              </w:rPr>
              <w:t>mbrProdType</w:t>
            </w:r>
          </w:p>
        </w:tc>
        <w:tc>
          <w:tcPr>
            <w:tcW w:w="883" w:type="dxa"/>
            <w:vAlign w:val="center"/>
          </w:tcPr>
          <w:p>
            <w:pPr>
              <w:pStyle w:val="49"/>
              <w:jc w:val="center"/>
              <w:rPr>
                <w:rFonts w:cs="Arial"/>
                <w:color w:val="C00000"/>
                <w:szCs w:val="18"/>
                <w:lang w:eastAsia="zh-CN"/>
              </w:rPr>
            </w:pPr>
          </w:p>
        </w:tc>
        <w:tc>
          <w:tcPr>
            <w:tcW w:w="1142" w:type="dxa"/>
            <w:vAlign w:val="center"/>
          </w:tcPr>
          <w:p>
            <w:pPr>
              <w:pStyle w:val="49"/>
              <w:rPr>
                <w:rFonts w:cs="Arial"/>
                <w:color w:val="C00000"/>
                <w:szCs w:val="18"/>
                <w:lang w:eastAsia="zh-CN"/>
              </w:rPr>
            </w:pPr>
            <w:r>
              <w:rPr>
                <w:rFonts w:hint="eastAsia" w:cs="Arial"/>
                <w:color w:val="C00000"/>
                <w:szCs w:val="18"/>
                <w:lang w:eastAsia="zh-CN"/>
              </w:rPr>
              <w:t>必须</w:t>
            </w:r>
          </w:p>
        </w:tc>
        <w:tc>
          <w:tcPr>
            <w:tcW w:w="2013" w:type="dxa"/>
            <w:vAlign w:val="center"/>
          </w:tcPr>
          <w:p>
            <w:pPr>
              <w:pStyle w:val="49"/>
              <w:rPr>
                <w:rFonts w:cs="Arial"/>
                <w:color w:val="C00000"/>
                <w:szCs w:val="18"/>
                <w:lang w:eastAsia="zh-CN"/>
              </w:rPr>
            </w:pPr>
            <w:r>
              <w:rPr>
                <w:rFonts w:hint="eastAsia" w:cs="Arial"/>
                <w:color w:val="C00000"/>
                <w:szCs w:val="18"/>
                <w:lang w:eastAsia="zh-CN"/>
              </w:rPr>
              <w:t>Integer</w:t>
            </w:r>
          </w:p>
        </w:tc>
        <w:tc>
          <w:tcPr>
            <w:tcW w:w="2816" w:type="dxa"/>
            <w:vAlign w:val="center"/>
          </w:tcPr>
          <w:p>
            <w:pPr>
              <w:pStyle w:val="49"/>
              <w:rPr>
                <w:ins w:id="22" w:author="静冉" w:date="2019-11-27T17:16:12Z"/>
                <w:rFonts w:hint="eastAsia"/>
                <w:color w:val="C00000"/>
                <w:lang w:eastAsia="zh-CN"/>
              </w:rPr>
            </w:pPr>
            <w:r>
              <w:rPr>
                <w:rFonts w:hint="eastAsia"/>
                <w:color w:val="C00000"/>
                <w:lang w:eastAsia="zh-CN"/>
              </w:rPr>
              <w:t>权益产品类型</w:t>
            </w:r>
          </w:p>
          <w:p>
            <w:pPr>
              <w:pStyle w:val="49"/>
              <w:rPr>
                <w:ins w:id="23" w:author="静冉" w:date="2019-11-27T17:16:13Z"/>
                <w:lang w:eastAsia="zh-CN"/>
              </w:rPr>
            </w:pPr>
            <w:ins w:id="24" w:author="静冉" w:date="2019-11-27T17:16:13Z">
              <w:r>
                <w:rPr>
                  <w:rFonts w:hint="eastAsia"/>
                  <w:lang w:eastAsia="zh-CN"/>
                </w:rPr>
                <w:t>权益产品类型</w:t>
              </w:r>
            </w:ins>
          </w:p>
          <w:p>
            <w:pPr>
              <w:pStyle w:val="49"/>
              <w:rPr>
                <w:ins w:id="25" w:author="静冉" w:date="2019-11-27T17:16:13Z"/>
                <w:lang w:eastAsia="zh-CN"/>
              </w:rPr>
            </w:pPr>
            <w:ins w:id="26" w:author="静冉" w:date="2019-11-27T17:16:13Z">
              <w:r>
                <w:rPr>
                  <w:rFonts w:hint="eastAsia"/>
                  <w:lang w:eastAsia="zh-CN"/>
                </w:rPr>
                <w:t>0或空：电子券</w:t>
              </w:r>
            </w:ins>
          </w:p>
          <w:p>
            <w:pPr>
              <w:pStyle w:val="49"/>
              <w:rPr>
                <w:rFonts w:hint="eastAsia"/>
                <w:color w:val="C00000"/>
                <w:lang w:eastAsia="zh-CN"/>
              </w:rPr>
            </w:pPr>
            <w:ins w:id="27" w:author="静冉" w:date="2019-11-27T17:16:13Z">
              <w:r>
                <w:rPr>
                  <w:rFonts w:hint="eastAsia"/>
                  <w:lang w:eastAsia="zh-CN"/>
                </w:rPr>
                <w:t>1：额度</w:t>
              </w:r>
            </w:ins>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668" w:type="dxa"/>
            <w:vAlign w:val="center"/>
          </w:tcPr>
          <w:p>
            <w:pPr>
              <w:rPr>
                <w:color w:val="auto"/>
              </w:rPr>
            </w:pPr>
            <w:r>
              <w:rPr>
                <w:rFonts w:hint="eastAsia"/>
                <w:color w:val="auto"/>
              </w:rPr>
              <w:t>mbrProdNo</w:t>
            </w:r>
          </w:p>
        </w:tc>
        <w:tc>
          <w:tcPr>
            <w:tcW w:w="883" w:type="dxa"/>
            <w:vAlign w:val="center"/>
          </w:tcPr>
          <w:p>
            <w:pPr>
              <w:pStyle w:val="49"/>
              <w:jc w:val="center"/>
              <w:rPr>
                <w:rFonts w:cs="Arial"/>
                <w:color w:val="auto"/>
                <w:szCs w:val="18"/>
                <w:lang w:eastAsia="zh-CN"/>
              </w:rPr>
            </w:pPr>
          </w:p>
        </w:tc>
        <w:tc>
          <w:tcPr>
            <w:tcW w:w="1142" w:type="dxa"/>
            <w:vAlign w:val="center"/>
          </w:tcPr>
          <w:p>
            <w:pPr>
              <w:pStyle w:val="49"/>
              <w:rPr>
                <w:rFonts w:cs="Arial"/>
                <w:color w:val="auto"/>
                <w:szCs w:val="18"/>
                <w:lang w:eastAsia="zh-CN"/>
              </w:rPr>
            </w:pPr>
            <w:r>
              <w:rPr>
                <w:rFonts w:hint="eastAsia" w:cs="Arial"/>
                <w:color w:val="auto"/>
                <w:szCs w:val="18"/>
                <w:lang w:eastAsia="zh-CN"/>
              </w:rPr>
              <w:t>必须</w:t>
            </w:r>
          </w:p>
        </w:tc>
        <w:tc>
          <w:tcPr>
            <w:tcW w:w="2013" w:type="dxa"/>
            <w:vAlign w:val="center"/>
          </w:tcPr>
          <w:p>
            <w:pPr>
              <w:pStyle w:val="49"/>
              <w:rPr>
                <w:rFonts w:cs="Arial"/>
                <w:color w:val="auto"/>
                <w:szCs w:val="18"/>
                <w:lang w:eastAsia="zh-CN"/>
              </w:rPr>
            </w:pPr>
            <w:r>
              <w:rPr>
                <w:rFonts w:hint="eastAsia" w:cs="Arial"/>
                <w:color w:val="auto"/>
                <w:szCs w:val="18"/>
                <w:lang w:eastAsia="zh-CN"/>
              </w:rPr>
              <w:t>String</w:t>
            </w:r>
          </w:p>
        </w:tc>
        <w:tc>
          <w:tcPr>
            <w:tcW w:w="2816" w:type="dxa"/>
            <w:vAlign w:val="center"/>
          </w:tcPr>
          <w:p>
            <w:pPr>
              <w:pStyle w:val="49"/>
              <w:rPr>
                <w:ins w:id="28" w:author="静冉" w:date="2019-11-27T17:16:35Z"/>
                <w:rFonts w:hint="eastAsia"/>
                <w:lang w:eastAsia="zh-CN"/>
              </w:rPr>
            </w:pPr>
            <w:ins w:id="29" w:author="静冉" w:date="2019-11-27T17:16:35Z">
              <w:r>
                <w:rPr>
                  <w:rFonts w:hint="eastAsia"/>
                  <w:lang w:eastAsia="zh-CN"/>
                </w:rPr>
                <w:t>权益产品编码</w:t>
              </w:r>
            </w:ins>
          </w:p>
          <w:p>
            <w:pPr>
              <w:pStyle w:val="49"/>
              <w:rPr>
                <w:ins w:id="30" w:author="静冉" w:date="2019-11-27T17:16:35Z"/>
                <w:lang w:eastAsia="zh-CN"/>
              </w:rPr>
            </w:pPr>
            <w:ins w:id="31" w:author="静冉" w:date="2019-11-27T17:16:35Z">
              <w:r>
                <w:rPr>
                  <w:rFonts w:hint="eastAsia"/>
                  <w:lang w:eastAsia="zh-CN"/>
                </w:rPr>
                <w:t>最大20位,规则</w:t>
              </w:r>
            </w:ins>
          </w:p>
          <w:p>
            <w:pPr>
              <w:pStyle w:val="49"/>
              <w:rPr>
                <w:ins w:id="32" w:author="静冉" w:date="2019-11-27T17:16:35Z"/>
                <w:lang w:eastAsia="zh-CN"/>
              </w:rPr>
            </w:pPr>
            <w:ins w:id="33" w:author="静冉" w:date="2019-11-27T17:16:35Z">
              <w:r>
                <w:rPr>
                  <w:rFonts w:hint="eastAsia"/>
                  <w:color w:val="FF0000"/>
                </w:rPr>
                <w:t>portalID</w:t>
              </w:r>
            </w:ins>
            <w:ins w:id="34" w:author="静冉" w:date="2019-11-27T17:16:35Z">
              <w:r>
                <w:rPr>
                  <w:rFonts w:hint="eastAsia"/>
                  <w:lang w:eastAsia="zh-CN"/>
                </w:rPr>
                <w:t>+xxxxxxxx</w:t>
              </w:r>
            </w:ins>
          </w:p>
          <w:p>
            <w:pPr>
              <w:pStyle w:val="49"/>
              <w:rPr>
                <w:ins w:id="35" w:author="静冉" w:date="2019-11-27T17:16:35Z"/>
                <w:color w:val="000000" w:themeColor="text1"/>
                <w:lang w:eastAsia="zh-CN"/>
                <w14:textFill>
                  <w14:solidFill>
                    <w14:schemeClr w14:val="tx1"/>
                  </w14:solidFill>
                </w14:textFill>
              </w:rPr>
            </w:pPr>
            <w:ins w:id="36" w:author="静冉" w:date="2019-11-27T17:16:35Z">
              <w:r>
                <w:rPr>
                  <w:rFonts w:hint="eastAsia"/>
                  <w:lang w:eastAsia="zh-CN"/>
                </w:rPr>
                <w:t>其中</w:t>
              </w:r>
            </w:ins>
            <w:ins w:id="37" w:author="静冉" w:date="2019-11-27T17:16:35Z">
              <w:r>
                <w:rPr>
                  <w:rFonts w:hint="eastAsia"/>
                  <w:color w:val="FF0000"/>
                </w:rPr>
                <w:t>portalID</w:t>
              </w:r>
            </w:ins>
            <w:ins w:id="38" w:author="静冉" w:date="2019-11-27T17:16:35Z">
              <w:r>
                <w:rPr>
                  <w:rFonts w:hint="eastAsia"/>
                  <w:color w:val="FF0000"/>
                  <w:lang w:eastAsia="zh-CN"/>
                </w:rPr>
                <w:t xml:space="preserve"> </w:t>
              </w:r>
            </w:ins>
            <w:ins w:id="39" w:author="静冉" w:date="2019-11-27T17:16:35Z">
              <w:r>
                <w:rPr>
                  <w:rFonts w:hint="eastAsia"/>
                  <w:color w:val="000000" w:themeColor="text1"/>
                  <w:lang w:eastAsia="zh-CN"/>
                  <w14:textFill>
                    <w14:solidFill>
                      <w14:schemeClr w14:val="tx1"/>
                    </w14:solidFill>
                  </w14:textFill>
                </w:rPr>
                <w:t>对应</w:t>
              </w:r>
            </w:ins>
            <w:ins w:id="40" w:author="静冉" w:date="2019-11-27T17:16:35Z">
              <w:r>
                <w:rPr>
                  <w:rFonts w:hint="eastAsia"/>
                  <w:color w:val="000000" w:themeColor="text1"/>
                  <w14:textFill>
                    <w14:solidFill>
                      <w14:schemeClr w14:val="tx1"/>
                    </w14:solidFill>
                  </w14:textFill>
                </w:rPr>
                <w:t>请求方门户唯一标识</w:t>
              </w:r>
            </w:ins>
          </w:p>
          <w:p>
            <w:pPr>
              <w:pStyle w:val="49"/>
              <w:rPr>
                <w:ins w:id="41" w:author="静冉" w:date="2019-11-27T17:16:35Z"/>
                <w:lang w:eastAsia="zh-CN"/>
              </w:rPr>
            </w:pPr>
            <w:ins w:id="42" w:author="静冉" w:date="2019-11-27T17:16:35Z">
              <w:r>
                <w:rPr>
                  <w:rFonts w:hint="eastAsia"/>
                  <w:lang w:eastAsia="zh-CN"/>
                </w:rPr>
                <w:t>例如：</w:t>
              </w:r>
            </w:ins>
          </w:p>
          <w:p>
            <w:pPr>
              <w:pStyle w:val="49"/>
              <w:rPr>
                <w:color w:val="auto"/>
                <w:lang w:eastAsia="zh-CN"/>
              </w:rPr>
            </w:pPr>
            <w:ins w:id="43" w:author="静冉" w:date="2019-11-27T17:16:35Z">
              <w:r>
                <w:rPr>
                  <w:rFonts w:hint="eastAsia"/>
                  <w:color w:val="FF0000"/>
                  <w:lang w:eastAsia="zh-CN"/>
                </w:rPr>
                <w:t>aspire</w:t>
              </w:r>
            </w:ins>
            <w:ins w:id="44" w:author="静冉" w:date="2019-11-27T17:16:35Z">
              <w:r>
                <w:rPr>
                  <w:rFonts w:hint="eastAsia"/>
                  <w:color w:val="000000" w:themeColor="text1"/>
                  <w:lang w:eastAsia="zh-CN"/>
                  <w14:textFill>
                    <w14:solidFill>
                      <w14:schemeClr w14:val="tx1"/>
                    </w14:solidFill>
                  </w14:textFill>
                </w:rPr>
                <w:t>123456</w:t>
              </w:r>
            </w:ins>
            <w:del w:id="45" w:author="静冉" w:date="2019-11-27T17:16:35Z">
              <w:r>
                <w:rPr>
                  <w:rFonts w:hint="eastAsia"/>
                  <w:color w:val="auto"/>
                  <w:lang w:eastAsia="zh-CN"/>
                </w:rPr>
                <w:delText>权益产品编码</w:delText>
              </w:r>
            </w:del>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668" w:type="dxa"/>
            <w:vAlign w:val="center"/>
          </w:tcPr>
          <w:p>
            <w:pPr>
              <w:rPr>
                <w:color w:val="auto"/>
              </w:rPr>
            </w:pPr>
            <w:r>
              <w:rPr>
                <w:rFonts w:hint="eastAsia"/>
                <w:color w:val="auto"/>
              </w:rPr>
              <w:t>mbrOrderId</w:t>
            </w:r>
          </w:p>
        </w:tc>
        <w:tc>
          <w:tcPr>
            <w:tcW w:w="883" w:type="dxa"/>
            <w:vAlign w:val="center"/>
          </w:tcPr>
          <w:p>
            <w:pPr>
              <w:pStyle w:val="49"/>
              <w:jc w:val="center"/>
              <w:rPr>
                <w:rFonts w:cs="Arial"/>
                <w:color w:val="auto"/>
                <w:szCs w:val="18"/>
                <w:lang w:eastAsia="zh-CN"/>
              </w:rPr>
            </w:pPr>
          </w:p>
        </w:tc>
        <w:tc>
          <w:tcPr>
            <w:tcW w:w="1142" w:type="dxa"/>
            <w:vAlign w:val="center"/>
          </w:tcPr>
          <w:p>
            <w:pPr>
              <w:pStyle w:val="49"/>
              <w:rPr>
                <w:rFonts w:cs="Arial"/>
                <w:color w:val="auto"/>
                <w:szCs w:val="18"/>
                <w:lang w:eastAsia="zh-CN"/>
              </w:rPr>
            </w:pPr>
            <w:r>
              <w:rPr>
                <w:rFonts w:hint="eastAsia" w:cs="Arial"/>
                <w:color w:val="auto"/>
                <w:szCs w:val="18"/>
                <w:lang w:eastAsia="zh-CN"/>
              </w:rPr>
              <w:t>必须</w:t>
            </w:r>
          </w:p>
        </w:tc>
        <w:tc>
          <w:tcPr>
            <w:tcW w:w="2013" w:type="dxa"/>
            <w:vAlign w:val="center"/>
          </w:tcPr>
          <w:p>
            <w:pPr>
              <w:pStyle w:val="49"/>
              <w:rPr>
                <w:rFonts w:cs="Arial"/>
                <w:color w:val="auto"/>
                <w:szCs w:val="18"/>
                <w:lang w:eastAsia="zh-CN"/>
              </w:rPr>
            </w:pPr>
            <w:r>
              <w:rPr>
                <w:rFonts w:hint="eastAsia" w:cs="Arial"/>
                <w:color w:val="auto"/>
                <w:szCs w:val="18"/>
                <w:lang w:eastAsia="zh-CN"/>
              </w:rPr>
              <w:t>String</w:t>
            </w:r>
          </w:p>
        </w:tc>
        <w:tc>
          <w:tcPr>
            <w:tcW w:w="2816" w:type="dxa"/>
            <w:vAlign w:val="center"/>
          </w:tcPr>
          <w:p>
            <w:pPr>
              <w:pStyle w:val="49"/>
              <w:rPr>
                <w:ins w:id="46" w:author="静冉" w:date="2019-11-27T17:16:49Z"/>
                <w:rFonts w:hint="eastAsia"/>
                <w:lang w:eastAsia="zh-CN"/>
              </w:rPr>
            </w:pPr>
            <w:ins w:id="47" w:author="静冉" w:date="2019-11-27T17:16:49Z">
              <w:r>
                <w:rPr>
                  <w:rFonts w:hint="eastAsia"/>
                  <w:lang w:eastAsia="zh-CN"/>
                </w:rPr>
                <w:t>权益产品订单唯一编码</w:t>
              </w:r>
            </w:ins>
          </w:p>
          <w:p>
            <w:pPr>
              <w:pStyle w:val="49"/>
              <w:rPr>
                <w:ins w:id="48" w:author="静冉" w:date="2019-11-27T17:16:49Z"/>
                <w:lang w:eastAsia="zh-CN"/>
              </w:rPr>
            </w:pPr>
            <w:ins w:id="49" w:author="静冉" w:date="2019-11-27T17:16:49Z">
              <w:r>
                <w:rPr>
                  <w:rFonts w:hint="eastAsia"/>
                  <w:lang w:eastAsia="zh-CN"/>
                </w:rPr>
                <w:t>最大32位,</w:t>
              </w:r>
            </w:ins>
            <w:ins w:id="50" w:author="静冉" w:date="2019-12-02T14:40:48Z">
              <w:r>
                <w:rPr>
                  <w:rFonts w:hint="eastAsia"/>
                  <w:lang w:eastAsia="zh-CN"/>
                </w:rPr>
                <w:t>建议</w:t>
              </w:r>
            </w:ins>
            <w:ins w:id="51" w:author="静冉" w:date="2019-11-27T17:16:49Z">
              <w:r>
                <w:rPr>
                  <w:rFonts w:hint="eastAsia"/>
                  <w:lang w:eastAsia="zh-CN"/>
                </w:rPr>
                <w:t>规则</w:t>
              </w:r>
            </w:ins>
          </w:p>
          <w:p>
            <w:pPr>
              <w:pStyle w:val="49"/>
              <w:rPr>
                <w:ins w:id="52" w:author="静冉" w:date="2019-11-27T17:16:49Z"/>
                <w:lang w:eastAsia="zh-CN"/>
              </w:rPr>
            </w:pPr>
            <w:ins w:id="53" w:author="静冉" w:date="2019-11-27T17:16:49Z">
              <w:r>
                <w:rPr>
                  <w:rFonts w:hint="eastAsia"/>
                  <w:color w:val="FF0000"/>
                </w:rPr>
                <w:t>portalID</w:t>
              </w:r>
            </w:ins>
            <w:ins w:id="54" w:author="静冉" w:date="2019-11-27T17:16:49Z">
              <w:r>
                <w:rPr>
                  <w:rFonts w:hint="eastAsia"/>
                  <w:lang w:eastAsia="zh-CN"/>
                </w:rPr>
                <w:t>+yyyymmddhhmi</w:t>
              </w:r>
            </w:ins>
            <w:ins w:id="55" w:author="静冉" w:date="2019-11-27T17:16:49Z">
              <w:r>
                <w:rPr>
                  <w:lang w:eastAsia="zh-CN"/>
                </w:rPr>
                <w:t>ssSSSXX</w:t>
              </w:r>
            </w:ins>
          </w:p>
          <w:p>
            <w:pPr>
              <w:pStyle w:val="49"/>
              <w:rPr>
                <w:ins w:id="56" w:author="静冉" w:date="2019-11-27T17:16:49Z"/>
                <w:color w:val="000000" w:themeColor="text1"/>
                <w:lang w:eastAsia="zh-CN"/>
                <w14:textFill>
                  <w14:solidFill>
                    <w14:schemeClr w14:val="tx1"/>
                  </w14:solidFill>
                </w14:textFill>
              </w:rPr>
            </w:pPr>
            <w:ins w:id="57" w:author="静冉" w:date="2019-11-27T17:16:49Z">
              <w:r>
                <w:rPr>
                  <w:rFonts w:hint="eastAsia"/>
                  <w:lang w:eastAsia="zh-CN"/>
                </w:rPr>
                <w:t>其中</w:t>
              </w:r>
            </w:ins>
            <w:ins w:id="58" w:author="静冉" w:date="2019-11-27T17:16:49Z">
              <w:r>
                <w:rPr>
                  <w:rFonts w:hint="eastAsia"/>
                  <w:color w:val="FF0000"/>
                </w:rPr>
                <w:t>portalID</w:t>
              </w:r>
            </w:ins>
            <w:ins w:id="59" w:author="静冉" w:date="2019-11-27T17:16:49Z">
              <w:r>
                <w:rPr>
                  <w:rFonts w:hint="eastAsia"/>
                  <w:color w:val="FF0000"/>
                  <w:lang w:eastAsia="zh-CN"/>
                </w:rPr>
                <w:t xml:space="preserve"> </w:t>
              </w:r>
            </w:ins>
            <w:ins w:id="60" w:author="静冉" w:date="2019-11-27T17:16:49Z">
              <w:r>
                <w:rPr>
                  <w:rFonts w:hint="eastAsia"/>
                  <w:color w:val="000000" w:themeColor="text1"/>
                  <w:lang w:eastAsia="zh-CN"/>
                  <w14:textFill>
                    <w14:solidFill>
                      <w14:schemeClr w14:val="tx1"/>
                    </w14:solidFill>
                  </w14:textFill>
                </w:rPr>
                <w:t>对应</w:t>
              </w:r>
            </w:ins>
            <w:ins w:id="61" w:author="静冉" w:date="2019-11-27T17:16:49Z">
              <w:r>
                <w:rPr>
                  <w:rFonts w:hint="eastAsia"/>
                  <w:color w:val="000000" w:themeColor="text1"/>
                  <w14:textFill>
                    <w14:solidFill>
                      <w14:schemeClr w14:val="tx1"/>
                    </w14:solidFill>
                  </w14:textFill>
                </w:rPr>
                <w:t>请求方门户唯一标识</w:t>
              </w:r>
            </w:ins>
            <w:bookmarkStart w:id="56" w:name="_GoBack"/>
            <w:bookmarkEnd w:id="56"/>
          </w:p>
          <w:p>
            <w:pPr>
              <w:pStyle w:val="49"/>
              <w:rPr>
                <w:ins w:id="62" w:author="静冉" w:date="2019-11-27T17:16:49Z"/>
                <w:lang w:eastAsia="zh-CN"/>
              </w:rPr>
            </w:pPr>
            <w:ins w:id="63" w:author="静冉" w:date="2019-11-27T17:16:49Z">
              <w:r>
                <w:rPr>
                  <w:rFonts w:hint="eastAsia"/>
                  <w:lang w:eastAsia="zh-CN"/>
                </w:rPr>
                <w:t>例如：</w:t>
              </w:r>
            </w:ins>
          </w:p>
          <w:p>
            <w:pPr>
              <w:pStyle w:val="49"/>
              <w:rPr>
                <w:color w:val="auto"/>
                <w:lang w:eastAsia="zh-CN"/>
              </w:rPr>
            </w:pPr>
            <w:ins w:id="64" w:author="静冉" w:date="2019-11-27T17:16:49Z">
              <w:r>
                <w:rPr>
                  <w:rFonts w:hint="eastAsia"/>
                  <w:color w:val="FF0000"/>
                  <w:lang w:eastAsia="zh-CN"/>
                </w:rPr>
                <w:t>aspire</w:t>
              </w:r>
            </w:ins>
            <w:ins w:id="65" w:author="静冉" w:date="2019-11-27T17:16:49Z">
              <w:r>
                <w:rPr>
                  <w:color w:val="000000" w:themeColor="text1"/>
                  <w:lang w:eastAsia="zh-CN"/>
                  <w14:textFill>
                    <w14:solidFill>
                      <w14:schemeClr w14:val="tx1"/>
                    </w14:solidFill>
                  </w14:textFill>
                </w:rPr>
                <w:t>2019111213141512345</w:t>
              </w:r>
            </w:ins>
            <w:del w:id="66" w:author="静冉" w:date="2019-11-27T17:16:49Z">
              <w:r>
                <w:rPr>
                  <w:rFonts w:hint="eastAsia"/>
                  <w:color w:val="auto"/>
                  <w:lang w:eastAsia="zh-CN"/>
                </w:rPr>
                <w:delText>权益产品订单唯一编码</w:delText>
              </w:r>
            </w:del>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668" w:type="dxa"/>
            <w:vAlign w:val="center"/>
          </w:tcPr>
          <w:p>
            <w:pPr>
              <w:rPr>
                <w:color w:val="auto"/>
              </w:rPr>
            </w:pPr>
            <w:r>
              <w:rPr>
                <w:rFonts w:hint="eastAsia"/>
                <w:color w:val="auto"/>
              </w:rPr>
              <w:t>mbrOrderStatus</w:t>
            </w:r>
          </w:p>
        </w:tc>
        <w:tc>
          <w:tcPr>
            <w:tcW w:w="883" w:type="dxa"/>
            <w:vAlign w:val="center"/>
          </w:tcPr>
          <w:p>
            <w:pPr>
              <w:pStyle w:val="49"/>
              <w:jc w:val="center"/>
              <w:rPr>
                <w:rFonts w:cs="Arial"/>
                <w:color w:val="auto"/>
                <w:szCs w:val="18"/>
                <w:lang w:eastAsia="zh-CN"/>
              </w:rPr>
            </w:pPr>
          </w:p>
        </w:tc>
        <w:tc>
          <w:tcPr>
            <w:tcW w:w="1142" w:type="dxa"/>
            <w:vAlign w:val="center"/>
          </w:tcPr>
          <w:p>
            <w:pPr>
              <w:pStyle w:val="49"/>
              <w:rPr>
                <w:rFonts w:cs="Arial"/>
                <w:color w:val="auto"/>
                <w:szCs w:val="18"/>
                <w:lang w:eastAsia="zh-CN"/>
              </w:rPr>
            </w:pPr>
            <w:r>
              <w:rPr>
                <w:rFonts w:hint="eastAsia" w:cs="Arial"/>
                <w:color w:val="auto"/>
                <w:szCs w:val="18"/>
                <w:lang w:eastAsia="zh-CN"/>
              </w:rPr>
              <w:t>必须</w:t>
            </w:r>
          </w:p>
        </w:tc>
        <w:tc>
          <w:tcPr>
            <w:tcW w:w="2013" w:type="dxa"/>
            <w:vAlign w:val="center"/>
          </w:tcPr>
          <w:p>
            <w:pPr>
              <w:pStyle w:val="49"/>
              <w:rPr>
                <w:rFonts w:cs="Arial"/>
                <w:color w:val="auto"/>
                <w:szCs w:val="18"/>
                <w:lang w:eastAsia="zh-CN"/>
              </w:rPr>
            </w:pPr>
            <w:r>
              <w:rPr>
                <w:rFonts w:hint="eastAsia" w:cs="Arial"/>
                <w:color w:val="auto"/>
                <w:szCs w:val="18"/>
                <w:lang w:eastAsia="zh-CN"/>
              </w:rPr>
              <w:t>Integer</w:t>
            </w:r>
          </w:p>
        </w:tc>
        <w:tc>
          <w:tcPr>
            <w:tcW w:w="2816" w:type="dxa"/>
            <w:vAlign w:val="center"/>
          </w:tcPr>
          <w:p>
            <w:pPr>
              <w:pStyle w:val="49"/>
              <w:rPr>
                <w:color w:val="auto"/>
                <w:lang w:eastAsia="zh-CN"/>
              </w:rPr>
            </w:pPr>
            <w:r>
              <w:rPr>
                <w:rFonts w:hint="eastAsia"/>
                <w:color w:val="auto"/>
                <w:lang w:eastAsia="zh-CN"/>
              </w:rPr>
              <w:t>订单状态：</w:t>
            </w:r>
          </w:p>
          <w:p>
            <w:pPr>
              <w:pStyle w:val="49"/>
              <w:rPr>
                <w:color w:val="auto"/>
                <w:lang w:eastAsia="zh-CN"/>
              </w:rPr>
            </w:pPr>
            <w:r>
              <w:rPr>
                <w:rFonts w:hint="eastAsia"/>
                <w:color w:val="auto"/>
                <w:lang w:eastAsia="zh-CN"/>
              </w:rPr>
              <w:t>1：订购成功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668" w:type="dxa"/>
          </w:tcPr>
          <w:p>
            <w:pPr>
              <w:rPr>
                <w:color w:val="auto"/>
              </w:rPr>
            </w:pPr>
            <w:r>
              <w:rPr>
                <w:rFonts w:hint="eastAsia"/>
                <w:color w:val="auto"/>
              </w:rPr>
              <w:t>d</w:t>
            </w:r>
            <w:r>
              <w:rPr>
                <w:color w:val="auto"/>
              </w:rPr>
              <w:t>ateTime</w:t>
            </w:r>
          </w:p>
        </w:tc>
        <w:tc>
          <w:tcPr>
            <w:tcW w:w="883" w:type="dxa"/>
          </w:tcPr>
          <w:p>
            <w:pPr>
              <w:rPr>
                <w:color w:val="auto"/>
              </w:rPr>
            </w:pPr>
          </w:p>
        </w:tc>
        <w:tc>
          <w:tcPr>
            <w:tcW w:w="1142" w:type="dxa"/>
          </w:tcPr>
          <w:p>
            <w:pPr>
              <w:rPr>
                <w:color w:val="auto"/>
              </w:rPr>
            </w:pPr>
            <w:r>
              <w:rPr>
                <w:rFonts w:hint="eastAsia"/>
                <w:color w:val="auto"/>
              </w:rPr>
              <w:t>必须</w:t>
            </w:r>
          </w:p>
        </w:tc>
        <w:tc>
          <w:tcPr>
            <w:tcW w:w="2013" w:type="dxa"/>
          </w:tcPr>
          <w:p>
            <w:pPr>
              <w:rPr>
                <w:color w:val="auto"/>
              </w:rPr>
            </w:pPr>
            <w:r>
              <w:rPr>
                <w:color w:val="auto"/>
              </w:rPr>
              <w:t>S</w:t>
            </w:r>
            <w:r>
              <w:rPr>
                <w:rFonts w:hint="eastAsia"/>
                <w:color w:val="auto"/>
              </w:rPr>
              <w:t>tring</w:t>
            </w:r>
          </w:p>
        </w:tc>
        <w:tc>
          <w:tcPr>
            <w:tcW w:w="2816" w:type="dxa"/>
          </w:tcPr>
          <w:p>
            <w:pPr>
              <w:rPr>
                <w:color w:val="auto"/>
              </w:rPr>
            </w:pPr>
            <w:r>
              <w:rPr>
                <w:rFonts w:hint="eastAsia"/>
                <w:color w:val="auto"/>
              </w:rPr>
              <w:t>操作时间</w:t>
            </w:r>
          </w:p>
          <w:p>
            <w:pPr>
              <w:rPr>
                <w:color w:val="auto"/>
              </w:rPr>
            </w:pPr>
            <w:r>
              <w:rPr>
                <w:color w:val="auto"/>
              </w:rPr>
              <w:t>yyyyMMddHHmmss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668" w:type="dxa"/>
          </w:tcPr>
          <w:p>
            <w:pPr>
              <w:rPr>
                <w:color w:val="auto"/>
              </w:rPr>
            </w:pPr>
            <w:r>
              <w:rPr>
                <w:rFonts w:hint="eastAsia"/>
                <w:color w:val="auto"/>
              </w:rPr>
              <w:t>sign</w:t>
            </w:r>
          </w:p>
        </w:tc>
        <w:tc>
          <w:tcPr>
            <w:tcW w:w="883" w:type="dxa"/>
          </w:tcPr>
          <w:p>
            <w:pPr>
              <w:rPr>
                <w:color w:val="auto"/>
              </w:rPr>
            </w:pPr>
          </w:p>
        </w:tc>
        <w:tc>
          <w:tcPr>
            <w:tcW w:w="1142" w:type="dxa"/>
          </w:tcPr>
          <w:p>
            <w:pPr>
              <w:rPr>
                <w:rFonts w:ascii="Courier New" w:hAnsi="Courier New" w:cs="Courier New"/>
                <w:color w:val="auto"/>
                <w:sz w:val="20"/>
              </w:rPr>
            </w:pPr>
            <w:r>
              <w:rPr>
                <w:rFonts w:hint="eastAsia"/>
                <w:color w:val="auto"/>
              </w:rPr>
              <w:t>必须</w:t>
            </w:r>
          </w:p>
        </w:tc>
        <w:tc>
          <w:tcPr>
            <w:tcW w:w="2013" w:type="dxa"/>
          </w:tcPr>
          <w:p>
            <w:pPr>
              <w:rPr>
                <w:color w:val="auto"/>
              </w:rPr>
            </w:pPr>
            <w:r>
              <w:rPr>
                <w:color w:val="auto"/>
              </w:rPr>
              <w:t>S</w:t>
            </w:r>
            <w:r>
              <w:rPr>
                <w:rFonts w:hint="eastAsia"/>
                <w:color w:val="auto"/>
              </w:rPr>
              <w:t>tring</w:t>
            </w:r>
          </w:p>
        </w:tc>
        <w:tc>
          <w:tcPr>
            <w:tcW w:w="2816" w:type="dxa"/>
          </w:tcPr>
          <w:p>
            <w:pPr>
              <w:rPr>
                <w:color w:val="auto"/>
              </w:rPr>
            </w:pPr>
            <w:r>
              <w:rPr>
                <w:rFonts w:hint="eastAsia"/>
                <w:color w:val="auto"/>
              </w:rPr>
              <w:t xml:space="preserve">按照 </w:t>
            </w:r>
            <w:r>
              <w:rPr>
                <w:color w:val="auto"/>
              </w:rPr>
              <w:fldChar w:fldCharType="begin"/>
            </w:r>
            <w:r>
              <w:rPr>
                <w:color w:val="auto"/>
              </w:rPr>
              <w:instrText xml:space="preserve"> HYPERLINK \l "_数字签名" </w:instrText>
            </w:r>
            <w:r>
              <w:rPr>
                <w:color w:val="auto"/>
              </w:rPr>
              <w:fldChar w:fldCharType="separate"/>
            </w:r>
            <w:r>
              <w:rPr>
                <w:rStyle w:val="31"/>
                <w:rFonts w:hint="eastAsia" w:ascii="Times New Roman" w:hAnsi="Times New Roman" w:cs="Times New Roman"/>
                <w:snapToGrid/>
                <w:color w:val="auto"/>
                <w:szCs w:val="24"/>
              </w:rPr>
              <w:t>2.1 数字签名</w:t>
            </w:r>
            <w:r>
              <w:rPr>
                <w:rStyle w:val="31"/>
                <w:rFonts w:ascii="Times New Roman" w:hAnsi="Times New Roman" w:cs="Times New Roman"/>
                <w:snapToGrid/>
                <w:color w:val="auto"/>
                <w:szCs w:val="24"/>
              </w:rPr>
              <w:fldChar w:fldCharType="end"/>
            </w:r>
            <w:r>
              <w:rPr>
                <w:rFonts w:hint="eastAsia"/>
                <w:color w:val="auto"/>
              </w:rPr>
              <w:t xml:space="preserve"> 规则的签名串</w:t>
            </w:r>
          </w:p>
        </w:tc>
      </w:tr>
    </w:tbl>
    <w:p>
      <w:pPr>
        <w:rPr>
          <w:color w:val="auto"/>
        </w:rPr>
      </w:pPr>
    </w:p>
    <w:p>
      <w:pPr>
        <w:pStyle w:val="45"/>
        <w:numPr>
          <w:ilvl w:val="0"/>
          <w:numId w:val="4"/>
        </w:numPr>
        <w:ind w:firstLineChars="0"/>
        <w:rPr>
          <w:color w:val="auto"/>
        </w:rPr>
      </w:pPr>
      <w:r>
        <w:rPr>
          <w:rFonts w:hint="eastAsia"/>
          <w:color w:val="auto"/>
        </w:rPr>
        <w:t>响应结果（JSON格式）</w:t>
      </w:r>
    </w:p>
    <w:tbl>
      <w:tblPr>
        <w:tblStyle w:val="28"/>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26"/>
        <w:gridCol w:w="1323"/>
        <w:gridCol w:w="1177"/>
        <w:gridCol w:w="1122"/>
        <w:gridCol w:w="337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526" w:type="dxa"/>
            <w:shd w:val="clear" w:color="auto" w:fill="A5A5A5" w:themeFill="background1" w:themeFillShade="A6"/>
          </w:tcPr>
          <w:p>
            <w:pPr>
              <w:jc w:val="center"/>
              <w:rPr>
                <w:b/>
                <w:color w:val="auto"/>
              </w:rPr>
            </w:pPr>
            <w:r>
              <w:rPr>
                <w:rFonts w:hint="eastAsia"/>
                <w:b/>
                <w:color w:val="auto"/>
              </w:rPr>
              <w:t>节点名称</w:t>
            </w:r>
          </w:p>
        </w:tc>
        <w:tc>
          <w:tcPr>
            <w:tcW w:w="1323" w:type="dxa"/>
            <w:shd w:val="clear" w:color="auto" w:fill="A5A5A5" w:themeFill="background1" w:themeFillShade="A6"/>
          </w:tcPr>
          <w:p>
            <w:pPr>
              <w:jc w:val="center"/>
              <w:rPr>
                <w:b/>
                <w:color w:val="auto"/>
              </w:rPr>
            </w:pPr>
            <w:r>
              <w:rPr>
                <w:rFonts w:hint="eastAsia"/>
                <w:b/>
                <w:color w:val="auto"/>
              </w:rPr>
              <w:t>上级节点</w:t>
            </w:r>
          </w:p>
        </w:tc>
        <w:tc>
          <w:tcPr>
            <w:tcW w:w="1177" w:type="dxa"/>
            <w:shd w:val="clear" w:color="auto" w:fill="A5A5A5" w:themeFill="background1" w:themeFillShade="A6"/>
          </w:tcPr>
          <w:p>
            <w:pPr>
              <w:jc w:val="center"/>
              <w:rPr>
                <w:b/>
                <w:color w:val="auto"/>
              </w:rPr>
            </w:pPr>
            <w:r>
              <w:rPr>
                <w:rFonts w:hint="eastAsia"/>
                <w:b/>
                <w:color w:val="auto"/>
              </w:rPr>
              <w:t>重要性</w:t>
            </w:r>
          </w:p>
        </w:tc>
        <w:tc>
          <w:tcPr>
            <w:tcW w:w="1122" w:type="dxa"/>
            <w:shd w:val="clear" w:color="auto" w:fill="A5A5A5" w:themeFill="background1" w:themeFillShade="A6"/>
          </w:tcPr>
          <w:p>
            <w:pPr>
              <w:jc w:val="center"/>
              <w:rPr>
                <w:b/>
                <w:color w:val="auto"/>
              </w:rPr>
            </w:pPr>
            <w:r>
              <w:rPr>
                <w:rFonts w:hint="eastAsia"/>
                <w:b/>
                <w:color w:val="auto"/>
              </w:rPr>
              <w:t>字段类型</w:t>
            </w:r>
          </w:p>
        </w:tc>
        <w:tc>
          <w:tcPr>
            <w:tcW w:w="3374" w:type="dxa"/>
            <w:shd w:val="clear" w:color="auto" w:fill="A5A5A5" w:themeFill="background1" w:themeFillShade="A6"/>
          </w:tcPr>
          <w:p>
            <w:pPr>
              <w:jc w:val="center"/>
              <w:rPr>
                <w:b/>
                <w:color w:val="auto"/>
              </w:rPr>
            </w:pPr>
            <w:r>
              <w:rPr>
                <w:rFonts w:hint="eastAsia"/>
                <w:b/>
                <w:color w:val="auto"/>
              </w:rPr>
              <w:t>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526" w:type="dxa"/>
          </w:tcPr>
          <w:p>
            <w:pPr>
              <w:rPr>
                <w:color w:val="auto"/>
              </w:rPr>
            </w:pPr>
            <w:r>
              <w:rPr>
                <w:color w:val="auto"/>
              </w:rPr>
              <w:t>status</w:t>
            </w:r>
          </w:p>
        </w:tc>
        <w:tc>
          <w:tcPr>
            <w:tcW w:w="1323" w:type="dxa"/>
          </w:tcPr>
          <w:p>
            <w:pPr>
              <w:rPr>
                <w:color w:val="auto"/>
              </w:rPr>
            </w:pPr>
          </w:p>
        </w:tc>
        <w:tc>
          <w:tcPr>
            <w:tcW w:w="1177" w:type="dxa"/>
          </w:tcPr>
          <w:p>
            <w:pPr>
              <w:rPr>
                <w:color w:val="auto"/>
              </w:rPr>
            </w:pPr>
            <w:r>
              <w:rPr>
                <w:rFonts w:hint="eastAsia"/>
                <w:color w:val="auto"/>
              </w:rPr>
              <w:t>必须</w:t>
            </w:r>
          </w:p>
        </w:tc>
        <w:tc>
          <w:tcPr>
            <w:tcW w:w="1122" w:type="dxa"/>
          </w:tcPr>
          <w:p>
            <w:pPr>
              <w:rPr>
                <w:color w:val="auto"/>
              </w:rPr>
            </w:pPr>
            <w:r>
              <w:rPr>
                <w:color w:val="auto"/>
              </w:rPr>
              <w:t>S</w:t>
            </w:r>
            <w:r>
              <w:rPr>
                <w:rFonts w:hint="eastAsia"/>
                <w:color w:val="auto"/>
              </w:rPr>
              <w:t>tring</w:t>
            </w:r>
          </w:p>
        </w:tc>
        <w:tc>
          <w:tcPr>
            <w:tcW w:w="3374" w:type="dxa"/>
          </w:tcPr>
          <w:p>
            <w:pPr>
              <w:rPr>
                <w:color w:val="auto"/>
              </w:rPr>
            </w:pPr>
            <w:r>
              <w:rPr>
                <w:rFonts w:hint="eastAsia"/>
                <w:color w:val="auto"/>
              </w:rPr>
              <w:t>返回状态:</w:t>
            </w:r>
          </w:p>
          <w:p>
            <w:pPr>
              <w:rPr>
                <w:color w:val="auto"/>
              </w:rPr>
            </w:pPr>
            <w:r>
              <w:rPr>
                <w:rFonts w:hint="eastAsia"/>
                <w:color w:val="auto"/>
              </w:rPr>
              <w:t>ok：成功</w:t>
            </w:r>
          </w:p>
          <w:p>
            <w:pPr>
              <w:rPr>
                <w:color w:val="auto"/>
              </w:rPr>
            </w:pPr>
            <w:r>
              <w:rPr>
                <w:color w:val="auto"/>
              </w:rPr>
              <w:t>fail</w:t>
            </w:r>
            <w:r>
              <w:rPr>
                <w:rFonts w:hint="eastAsia"/>
                <w:color w:val="auto"/>
              </w:rPr>
              <w:t>：失败</w:t>
            </w:r>
            <w:r>
              <w:rPr>
                <w:color w:val="auto"/>
              </w:rPr>
              <w:t xml:space="preserve"> </w:t>
            </w:r>
          </w:p>
          <w:p>
            <w:pPr>
              <w:rPr>
                <w:color w:val="auto"/>
              </w:rPr>
            </w:pPr>
            <w:r>
              <w:rPr>
                <w:color w:val="auto"/>
              </w:rPr>
              <w:t>error</w:t>
            </w:r>
            <w:r>
              <w:rPr>
                <w:rFonts w:hint="eastAsia"/>
                <w:color w:val="auto"/>
              </w:rPr>
              <w:t>：错误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526" w:type="dxa"/>
          </w:tcPr>
          <w:p>
            <w:pPr>
              <w:rPr>
                <w:color w:val="auto"/>
              </w:rPr>
            </w:pPr>
            <w:r>
              <w:rPr>
                <w:color w:val="auto"/>
              </w:rPr>
              <w:t>message</w:t>
            </w:r>
          </w:p>
        </w:tc>
        <w:tc>
          <w:tcPr>
            <w:tcW w:w="1323" w:type="dxa"/>
          </w:tcPr>
          <w:p>
            <w:pPr>
              <w:rPr>
                <w:color w:val="auto"/>
              </w:rPr>
            </w:pPr>
          </w:p>
        </w:tc>
        <w:tc>
          <w:tcPr>
            <w:tcW w:w="1177" w:type="dxa"/>
          </w:tcPr>
          <w:p>
            <w:pPr>
              <w:rPr>
                <w:color w:val="auto"/>
              </w:rPr>
            </w:pPr>
            <w:r>
              <w:rPr>
                <w:rFonts w:hint="eastAsia"/>
                <w:color w:val="auto"/>
              </w:rPr>
              <w:t>必须</w:t>
            </w:r>
          </w:p>
        </w:tc>
        <w:tc>
          <w:tcPr>
            <w:tcW w:w="1122" w:type="dxa"/>
          </w:tcPr>
          <w:p>
            <w:pPr>
              <w:rPr>
                <w:color w:val="auto"/>
              </w:rPr>
            </w:pPr>
            <w:r>
              <w:rPr>
                <w:color w:val="auto"/>
              </w:rPr>
              <w:t>S</w:t>
            </w:r>
            <w:r>
              <w:rPr>
                <w:rFonts w:hint="eastAsia"/>
                <w:color w:val="auto"/>
              </w:rPr>
              <w:t>tring</w:t>
            </w:r>
          </w:p>
        </w:tc>
        <w:tc>
          <w:tcPr>
            <w:tcW w:w="3374" w:type="dxa"/>
          </w:tcPr>
          <w:p>
            <w:pPr>
              <w:rPr>
                <w:color w:val="auto"/>
              </w:rPr>
            </w:pPr>
            <w:r>
              <w:rPr>
                <w:rFonts w:hint="eastAsia"/>
                <w:color w:val="auto"/>
              </w:rPr>
              <w:t>返回结果描述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2" w:hRule="atLeast"/>
        </w:trPr>
        <w:tc>
          <w:tcPr>
            <w:tcW w:w="1526" w:type="dxa"/>
          </w:tcPr>
          <w:p>
            <w:pPr>
              <w:rPr>
                <w:color w:val="auto"/>
              </w:rPr>
            </w:pPr>
            <w:r>
              <w:rPr>
                <w:color w:val="auto"/>
              </w:rPr>
              <w:t>code</w:t>
            </w:r>
          </w:p>
        </w:tc>
        <w:tc>
          <w:tcPr>
            <w:tcW w:w="1323" w:type="dxa"/>
          </w:tcPr>
          <w:p>
            <w:pPr>
              <w:rPr>
                <w:color w:val="auto"/>
              </w:rPr>
            </w:pPr>
          </w:p>
        </w:tc>
        <w:tc>
          <w:tcPr>
            <w:tcW w:w="1177" w:type="dxa"/>
          </w:tcPr>
          <w:p>
            <w:pPr>
              <w:rPr>
                <w:color w:val="auto"/>
              </w:rPr>
            </w:pPr>
            <w:r>
              <w:rPr>
                <w:rFonts w:hint="eastAsia"/>
                <w:color w:val="auto"/>
              </w:rPr>
              <w:t>必须</w:t>
            </w:r>
          </w:p>
        </w:tc>
        <w:tc>
          <w:tcPr>
            <w:tcW w:w="1122" w:type="dxa"/>
          </w:tcPr>
          <w:p>
            <w:pPr>
              <w:rPr>
                <w:color w:val="auto"/>
              </w:rPr>
            </w:pPr>
            <w:r>
              <w:rPr>
                <w:color w:val="auto"/>
              </w:rPr>
              <w:t>S</w:t>
            </w:r>
            <w:r>
              <w:rPr>
                <w:rFonts w:hint="eastAsia"/>
                <w:color w:val="auto"/>
              </w:rPr>
              <w:t>tring</w:t>
            </w:r>
          </w:p>
        </w:tc>
        <w:tc>
          <w:tcPr>
            <w:tcW w:w="3374" w:type="dxa"/>
          </w:tcPr>
          <w:p>
            <w:pPr>
              <w:rPr>
                <w:color w:val="auto"/>
              </w:rPr>
            </w:pPr>
            <w:r>
              <w:rPr>
                <w:rFonts w:hint="eastAsia"/>
                <w:color w:val="auto"/>
              </w:rPr>
              <w:t>返回码</w:t>
            </w:r>
          </w:p>
        </w:tc>
      </w:tr>
    </w:tbl>
    <w:p>
      <w:pPr>
        <w:rPr>
          <w:color w:val="auto"/>
        </w:rPr>
      </w:pPr>
    </w:p>
    <w:p>
      <w:pPr>
        <w:rPr>
          <w:color w:val="auto"/>
        </w:rPr>
      </w:pPr>
    </w:p>
    <w:p>
      <w:pPr>
        <w:autoSpaceDE w:val="0"/>
        <w:autoSpaceDN w:val="0"/>
        <w:adjustRightInd w:val="0"/>
        <w:jc w:val="left"/>
        <w:rPr>
          <w:rFonts w:ascii="Courier New" w:hAnsi="Courier New" w:cs="Courier New" w:eastAsiaTheme="minorEastAsia"/>
          <w:color w:val="auto"/>
          <w:kern w:val="0"/>
          <w:sz w:val="20"/>
          <w:szCs w:val="20"/>
        </w:rPr>
      </w:pPr>
    </w:p>
    <w:p>
      <w:pPr>
        <w:rPr>
          <w:color w:val="auto"/>
        </w:rPr>
      </w:pPr>
    </w:p>
    <w:p>
      <w:pPr>
        <w:pStyle w:val="2"/>
        <w:rPr>
          <w:color w:val="auto"/>
        </w:rPr>
      </w:pPr>
      <w:bookmarkStart w:id="50" w:name="_Toc534737276"/>
      <w:r>
        <w:rPr>
          <w:rFonts w:hint="eastAsia"/>
          <w:color w:val="auto"/>
        </w:rPr>
        <w:t>附录</w:t>
      </w:r>
      <w:bookmarkEnd w:id="50"/>
    </w:p>
    <w:p>
      <w:pPr>
        <w:rPr>
          <w:color w:val="auto"/>
        </w:rPr>
      </w:pPr>
    </w:p>
    <w:p>
      <w:pPr>
        <w:pStyle w:val="3"/>
        <w:rPr>
          <w:color w:val="auto"/>
        </w:rPr>
      </w:pPr>
      <w:bookmarkStart w:id="51" w:name="_返回值的统一定义"/>
      <w:bookmarkEnd w:id="51"/>
      <w:bookmarkStart w:id="52" w:name="_Toc534737277"/>
      <w:bookmarkStart w:id="53" w:name="_Toc382228270"/>
      <w:r>
        <w:rPr>
          <w:rFonts w:hint="eastAsia"/>
          <w:color w:val="auto"/>
        </w:rPr>
        <w:t>返回值的统一定义</w:t>
      </w:r>
      <w:bookmarkEnd w:id="52"/>
      <w:bookmarkEnd w:id="53"/>
    </w:p>
    <w:p>
      <w:pPr>
        <w:rPr>
          <w:color w:val="auto"/>
        </w:rPr>
      </w:pPr>
      <w:r>
        <w:rPr>
          <w:rFonts w:hint="eastAsia"/>
          <w:color w:val="auto"/>
        </w:rPr>
        <w:tab/>
      </w:r>
      <w:r>
        <w:rPr>
          <w:rFonts w:hint="eastAsia"/>
          <w:color w:val="auto"/>
        </w:rPr>
        <w:t>在HTTP通信时的状态码请参见HTTP/1.1协议中规定的状态码值，不包含在本规范的返回值统一定义中。</w:t>
      </w:r>
    </w:p>
    <w:p>
      <w:pPr>
        <w:rPr>
          <w:color w:val="auto"/>
        </w:rPr>
      </w:pPr>
    </w:p>
    <w:p>
      <w:pPr>
        <w:rPr>
          <w:color w:val="FF0000"/>
        </w:rPr>
      </w:pPr>
    </w:p>
    <w:tbl>
      <w:tblPr>
        <w:tblStyle w:val="27"/>
        <w:tblW w:w="8522"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384"/>
        <w:gridCol w:w="992"/>
        <w:gridCol w:w="3828"/>
        <w:gridCol w:w="1133"/>
        <w:gridCol w:w="118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46" w:hRule="atLeast"/>
        </w:trPr>
        <w:tc>
          <w:tcPr>
            <w:tcW w:w="1384" w:type="dxa"/>
          </w:tcPr>
          <w:p>
            <w:pPr>
              <w:rPr>
                <w:color w:val="auto"/>
                <w:szCs w:val="21"/>
              </w:rPr>
            </w:pPr>
            <w:r>
              <w:rPr>
                <w:rFonts w:hint="eastAsia"/>
                <w:color w:val="auto"/>
                <w:szCs w:val="21"/>
              </w:rPr>
              <w:t>返回码类型</w:t>
            </w:r>
          </w:p>
        </w:tc>
        <w:tc>
          <w:tcPr>
            <w:tcW w:w="992" w:type="dxa"/>
            <w:vAlign w:val="center"/>
          </w:tcPr>
          <w:p>
            <w:pPr>
              <w:rPr>
                <w:color w:val="auto"/>
                <w:szCs w:val="21"/>
              </w:rPr>
            </w:pPr>
            <w:r>
              <w:rPr>
                <w:rFonts w:hint="eastAsia"/>
                <w:color w:val="auto"/>
                <w:szCs w:val="21"/>
              </w:rPr>
              <w:t>编号</w:t>
            </w:r>
          </w:p>
        </w:tc>
        <w:tc>
          <w:tcPr>
            <w:tcW w:w="3828" w:type="dxa"/>
          </w:tcPr>
          <w:p>
            <w:pPr>
              <w:rPr>
                <w:rFonts w:ascii="Courier New" w:hAnsi="Courier New"/>
                <w:color w:val="auto"/>
              </w:rPr>
            </w:pPr>
            <w:r>
              <w:rPr>
                <w:rFonts w:hint="eastAsia" w:ascii="Courier New" w:hAnsi="Courier New"/>
                <w:color w:val="auto"/>
              </w:rPr>
              <w:t>返回值意义</w:t>
            </w:r>
          </w:p>
        </w:tc>
        <w:tc>
          <w:tcPr>
            <w:tcW w:w="1133" w:type="dxa"/>
          </w:tcPr>
          <w:p>
            <w:pPr>
              <w:rPr>
                <w:rFonts w:ascii="Arial" w:cs="Arial"/>
                <w:color w:val="auto"/>
              </w:rPr>
            </w:pPr>
            <w:r>
              <w:rPr>
                <w:rFonts w:hint="eastAsia" w:ascii="Arial" w:cs="Arial"/>
                <w:color w:val="auto"/>
              </w:rPr>
              <w:t>返回方式</w:t>
            </w:r>
          </w:p>
        </w:tc>
        <w:tc>
          <w:tcPr>
            <w:tcW w:w="1185" w:type="dxa"/>
          </w:tcPr>
          <w:p>
            <w:pPr>
              <w:rPr>
                <w:rFonts w:ascii="Arial" w:cs="Arial"/>
                <w:color w:val="auto"/>
              </w:rPr>
            </w:pPr>
            <w:r>
              <w:rPr>
                <w:rFonts w:hint="eastAsia" w:ascii="Arial" w:cs="Arial"/>
                <w:color w:val="auto"/>
              </w:rPr>
              <w:t>所属接口</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60" w:hRule="atLeast"/>
        </w:trPr>
        <w:tc>
          <w:tcPr>
            <w:tcW w:w="1384" w:type="dxa"/>
            <w:vMerge w:val="restart"/>
            <w:vAlign w:val="center"/>
          </w:tcPr>
          <w:p>
            <w:pPr>
              <w:jc w:val="center"/>
              <w:rPr>
                <w:color w:val="auto"/>
                <w:szCs w:val="21"/>
              </w:rPr>
            </w:pPr>
            <w:r>
              <w:rPr>
                <w:rFonts w:hint="eastAsia"/>
                <w:color w:val="auto"/>
                <w:szCs w:val="21"/>
              </w:rPr>
              <w:t>公共返回码</w:t>
            </w:r>
          </w:p>
        </w:tc>
        <w:tc>
          <w:tcPr>
            <w:tcW w:w="992" w:type="dxa"/>
            <w:vAlign w:val="center"/>
          </w:tcPr>
          <w:p>
            <w:pPr>
              <w:rPr>
                <w:color w:val="auto"/>
                <w:szCs w:val="21"/>
              </w:rPr>
            </w:pPr>
            <w:r>
              <w:rPr>
                <w:rFonts w:hint="eastAsia"/>
                <w:color w:val="auto"/>
                <w:szCs w:val="21"/>
              </w:rPr>
              <w:t>0</w:t>
            </w:r>
          </w:p>
        </w:tc>
        <w:tc>
          <w:tcPr>
            <w:tcW w:w="3828" w:type="dxa"/>
          </w:tcPr>
          <w:p>
            <w:pPr>
              <w:rPr>
                <w:rFonts w:ascii="Courier New" w:hAnsi="Courier New"/>
                <w:color w:val="auto"/>
              </w:rPr>
            </w:pPr>
            <w:r>
              <w:rPr>
                <w:rFonts w:hint="eastAsia" w:ascii="Courier New" w:hAnsi="Courier New"/>
                <w:color w:val="auto"/>
              </w:rPr>
              <w:t>成功</w:t>
            </w:r>
          </w:p>
        </w:tc>
        <w:tc>
          <w:tcPr>
            <w:tcW w:w="1133" w:type="dxa"/>
          </w:tcPr>
          <w:p>
            <w:pPr>
              <w:rPr>
                <w:rFonts w:ascii="Arial" w:cs="Arial"/>
                <w:color w:val="auto"/>
              </w:rPr>
            </w:pPr>
            <w:r>
              <w:rPr>
                <w:rFonts w:hint="eastAsia" w:ascii="Arial" w:cs="Arial"/>
                <w:color w:val="auto"/>
              </w:rPr>
              <w:t>提示</w:t>
            </w:r>
          </w:p>
        </w:tc>
        <w:tc>
          <w:tcPr>
            <w:tcW w:w="1185" w:type="dxa"/>
          </w:tcPr>
          <w:p>
            <w:pPr>
              <w:rPr>
                <w:rFonts w:ascii="Arial" w:cs="Arial"/>
                <w:color w:val="auto"/>
              </w:rPr>
            </w:pPr>
            <w:r>
              <w:rPr>
                <w:rFonts w:hint="eastAsia" w:ascii="Arial" w:cs="Arial"/>
                <w:color w:val="auto"/>
              </w:rPr>
              <w:t>所有</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24" w:hRule="atLeast"/>
        </w:trPr>
        <w:tc>
          <w:tcPr>
            <w:tcW w:w="1384" w:type="dxa"/>
            <w:vMerge w:val="continue"/>
          </w:tcPr>
          <w:p>
            <w:pPr>
              <w:rPr>
                <w:color w:val="auto"/>
                <w:szCs w:val="21"/>
              </w:rPr>
            </w:pPr>
          </w:p>
        </w:tc>
        <w:tc>
          <w:tcPr>
            <w:tcW w:w="992" w:type="dxa"/>
            <w:vAlign w:val="center"/>
          </w:tcPr>
          <w:p>
            <w:pPr>
              <w:rPr>
                <w:color w:val="auto"/>
                <w:szCs w:val="21"/>
              </w:rPr>
            </w:pPr>
            <w:r>
              <w:rPr>
                <w:rFonts w:hint="eastAsia"/>
                <w:color w:val="auto"/>
                <w:szCs w:val="21"/>
              </w:rPr>
              <w:t>1</w:t>
            </w:r>
          </w:p>
        </w:tc>
        <w:tc>
          <w:tcPr>
            <w:tcW w:w="3828" w:type="dxa"/>
          </w:tcPr>
          <w:p>
            <w:pPr>
              <w:rPr>
                <w:rFonts w:ascii="Courier New" w:hAnsi="Courier New"/>
                <w:color w:val="auto"/>
              </w:rPr>
            </w:pPr>
            <w:r>
              <w:rPr>
                <w:rFonts w:hint="eastAsia"/>
                <w:color w:val="auto"/>
              </w:rPr>
              <w:t>未知错误</w:t>
            </w:r>
          </w:p>
        </w:tc>
        <w:tc>
          <w:tcPr>
            <w:tcW w:w="1133" w:type="dxa"/>
          </w:tcPr>
          <w:p>
            <w:pPr>
              <w:rPr>
                <w:rFonts w:ascii="Arial" w:cs="Arial"/>
                <w:color w:val="auto"/>
              </w:rPr>
            </w:pPr>
            <w:r>
              <w:rPr>
                <w:rFonts w:hint="eastAsia" w:ascii="Arial" w:cs="Arial"/>
                <w:color w:val="auto"/>
              </w:rPr>
              <w:t>提示</w:t>
            </w:r>
          </w:p>
        </w:tc>
        <w:tc>
          <w:tcPr>
            <w:tcW w:w="1185" w:type="dxa"/>
          </w:tcPr>
          <w:p>
            <w:pPr>
              <w:rPr>
                <w:rFonts w:ascii="Arial" w:cs="Arial"/>
                <w:color w:val="auto"/>
              </w:rPr>
            </w:pPr>
            <w:r>
              <w:rPr>
                <w:rFonts w:hint="eastAsia" w:ascii="Arial" w:cs="Arial"/>
                <w:color w:val="auto"/>
              </w:rPr>
              <w:t>所有</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24" w:hRule="atLeast"/>
        </w:trPr>
        <w:tc>
          <w:tcPr>
            <w:tcW w:w="1384" w:type="dxa"/>
            <w:vMerge w:val="continue"/>
          </w:tcPr>
          <w:p>
            <w:pPr>
              <w:rPr>
                <w:color w:val="auto"/>
                <w:szCs w:val="21"/>
              </w:rPr>
            </w:pPr>
          </w:p>
        </w:tc>
        <w:tc>
          <w:tcPr>
            <w:tcW w:w="992" w:type="dxa"/>
            <w:vAlign w:val="center"/>
          </w:tcPr>
          <w:p>
            <w:pPr>
              <w:rPr>
                <w:color w:val="auto"/>
                <w:szCs w:val="21"/>
              </w:rPr>
            </w:pPr>
            <w:r>
              <w:rPr>
                <w:rFonts w:hint="eastAsia"/>
                <w:color w:val="auto"/>
                <w:szCs w:val="21"/>
              </w:rPr>
              <w:t>99</w:t>
            </w:r>
          </w:p>
        </w:tc>
        <w:tc>
          <w:tcPr>
            <w:tcW w:w="3828" w:type="dxa"/>
          </w:tcPr>
          <w:p>
            <w:pPr>
              <w:rPr>
                <w:color w:val="auto"/>
              </w:rPr>
            </w:pPr>
            <w:r>
              <w:rPr>
                <w:rFonts w:hint="eastAsia"/>
                <w:color w:val="auto"/>
              </w:rPr>
              <w:t>签名错误</w:t>
            </w:r>
          </w:p>
        </w:tc>
        <w:tc>
          <w:tcPr>
            <w:tcW w:w="1133" w:type="dxa"/>
          </w:tcPr>
          <w:p>
            <w:pPr>
              <w:rPr>
                <w:rFonts w:ascii="Arial" w:cs="Arial"/>
                <w:color w:val="auto"/>
              </w:rPr>
            </w:pPr>
            <w:r>
              <w:rPr>
                <w:rFonts w:hint="eastAsia" w:ascii="Arial" w:cs="Arial"/>
                <w:color w:val="auto"/>
              </w:rPr>
              <w:t>提示</w:t>
            </w:r>
          </w:p>
        </w:tc>
        <w:tc>
          <w:tcPr>
            <w:tcW w:w="1185" w:type="dxa"/>
          </w:tcPr>
          <w:p>
            <w:pPr>
              <w:rPr>
                <w:rFonts w:ascii="Arial" w:cs="Arial"/>
                <w:color w:val="auto"/>
              </w:rPr>
            </w:pPr>
            <w:r>
              <w:rPr>
                <w:rFonts w:hint="eastAsia" w:ascii="Arial" w:cs="Arial"/>
                <w:color w:val="auto"/>
              </w:rPr>
              <w:t>所有</w:t>
            </w:r>
          </w:p>
        </w:tc>
      </w:tr>
    </w:tbl>
    <w:p>
      <w:pPr>
        <w:rPr>
          <w:color w:val="auto"/>
        </w:rPr>
      </w:pPr>
    </w:p>
    <w:p>
      <w:pPr>
        <w:pStyle w:val="3"/>
        <w:rPr>
          <w:color w:val="auto"/>
        </w:rPr>
      </w:pPr>
      <w:bookmarkStart w:id="54" w:name="_portalType类型定义"/>
      <w:bookmarkEnd w:id="54"/>
      <w:bookmarkStart w:id="55" w:name="_Toc534737278"/>
      <w:r>
        <w:rPr>
          <w:rFonts w:hint="eastAsia"/>
          <w:color w:val="auto"/>
        </w:rPr>
        <w:t>portalType类型定义</w:t>
      </w:r>
      <w:bookmarkEnd w:id="55"/>
    </w:p>
    <w:tbl>
      <w:tblPr>
        <w:tblStyle w:val="27"/>
        <w:tblW w:w="8519"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17"/>
        <w:gridCol w:w="600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46" w:hRule="atLeast"/>
          <w:jc w:val="center"/>
        </w:trPr>
        <w:tc>
          <w:tcPr>
            <w:tcW w:w="2517" w:type="dxa"/>
            <w:shd w:val="clear" w:color="auto" w:fill="A5A5A5" w:themeFill="background1" w:themeFillShade="A6"/>
            <w:vAlign w:val="center"/>
          </w:tcPr>
          <w:p>
            <w:pPr>
              <w:jc w:val="center"/>
              <w:rPr>
                <w:b/>
                <w:color w:val="auto"/>
                <w:szCs w:val="21"/>
              </w:rPr>
            </w:pPr>
            <w:r>
              <w:rPr>
                <w:rFonts w:hint="eastAsia"/>
                <w:b/>
                <w:color w:val="auto"/>
                <w:szCs w:val="21"/>
              </w:rPr>
              <w:t>portalType类型值</w:t>
            </w:r>
          </w:p>
        </w:tc>
        <w:tc>
          <w:tcPr>
            <w:tcW w:w="6002" w:type="dxa"/>
            <w:shd w:val="clear" w:color="auto" w:fill="A5A5A5" w:themeFill="background1" w:themeFillShade="A6"/>
            <w:vAlign w:val="center"/>
          </w:tcPr>
          <w:p>
            <w:pPr>
              <w:jc w:val="center"/>
              <w:rPr>
                <w:b/>
                <w:color w:val="auto"/>
                <w:szCs w:val="21"/>
              </w:rPr>
            </w:pPr>
            <w:r>
              <w:rPr>
                <w:rFonts w:hint="eastAsia"/>
                <w:b/>
                <w:color w:val="auto"/>
                <w:szCs w:val="21"/>
              </w:rPr>
              <w:t>类型描述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46" w:hRule="atLeast"/>
          <w:jc w:val="center"/>
        </w:trPr>
        <w:tc>
          <w:tcPr>
            <w:tcW w:w="2517" w:type="dxa"/>
            <w:vAlign w:val="center"/>
          </w:tcPr>
          <w:p>
            <w:pPr>
              <w:jc w:val="left"/>
              <w:rPr>
                <w:color w:val="000000" w:themeColor="text1"/>
                <w:szCs w:val="21"/>
                <w14:textFill>
                  <w14:solidFill>
                    <w14:schemeClr w14:val="tx1"/>
                  </w14:solidFill>
                </w14:textFill>
              </w:rPr>
            </w:pPr>
            <w:r>
              <w:rPr>
                <w:rFonts w:hint="eastAsia" w:ascii="Courier New" w:hAnsi="Courier New"/>
                <w:color w:val="000000" w:themeColor="text1"/>
                <w14:textFill>
                  <w14:solidFill>
                    <w14:schemeClr w14:val="tx1"/>
                  </w14:solidFill>
                </w14:textFill>
              </w:rPr>
              <w:t>WAP</w:t>
            </w:r>
          </w:p>
        </w:tc>
        <w:tc>
          <w:tcPr>
            <w:tcW w:w="6002" w:type="dxa"/>
            <w:vAlign w:val="center"/>
          </w:tcPr>
          <w:p>
            <w:pPr>
              <w:jc w:val="center"/>
              <w:rPr>
                <w:rFonts w:ascii="Courier New" w:hAnsi="Courier New"/>
                <w:color w:val="000000" w:themeColor="text1"/>
                <w14:textFill>
                  <w14:solidFill>
                    <w14:schemeClr w14:val="tx1"/>
                  </w14:solidFill>
                </w14:textFill>
              </w:rPr>
            </w:pPr>
            <w:r>
              <w:rPr>
                <w:rFonts w:hint="eastAsia" w:ascii="Courier New" w:hAnsi="Courier New"/>
                <w:color w:val="000000" w:themeColor="text1"/>
                <w14:textFill>
                  <w14:solidFill>
                    <w14:schemeClr w14:val="tx1"/>
                  </w14:solidFill>
                </w14:textFill>
              </w:rPr>
              <w:t>WAP门户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46" w:hRule="atLeast"/>
          <w:jc w:val="center"/>
        </w:trPr>
        <w:tc>
          <w:tcPr>
            <w:tcW w:w="2517" w:type="dxa"/>
            <w:vAlign w:val="center"/>
          </w:tcPr>
          <w:p>
            <w:pPr>
              <w:jc w:val="left"/>
              <w:rPr>
                <w:color w:val="000000" w:themeColor="text1"/>
                <w:szCs w:val="21"/>
                <w14:textFill>
                  <w14:solidFill>
                    <w14:schemeClr w14:val="tx1"/>
                  </w14:solidFill>
                </w14:textFill>
              </w:rPr>
            </w:pPr>
            <w:r>
              <w:rPr>
                <w:rFonts w:ascii="Courier New" w:hAnsi="Courier New"/>
                <w:color w:val="000000" w:themeColor="text1"/>
                <w14:textFill>
                  <w14:solidFill>
                    <w14:schemeClr w14:val="tx1"/>
                  </w14:solidFill>
                </w14:textFill>
              </w:rPr>
              <w:t>A</w:t>
            </w:r>
            <w:r>
              <w:rPr>
                <w:rFonts w:hint="eastAsia" w:ascii="Courier New" w:hAnsi="Courier New"/>
                <w:color w:val="000000" w:themeColor="text1"/>
                <w14:textFill>
                  <w14:solidFill>
                    <w14:schemeClr w14:val="tx1"/>
                  </w14:solidFill>
                </w14:textFill>
              </w:rPr>
              <w:t>ndroid</w:t>
            </w:r>
          </w:p>
        </w:tc>
        <w:tc>
          <w:tcPr>
            <w:tcW w:w="6002" w:type="dxa"/>
            <w:vAlign w:val="center"/>
          </w:tcPr>
          <w:p>
            <w:pPr>
              <w:jc w:val="center"/>
              <w:rPr>
                <w:rFonts w:ascii="Courier New" w:hAnsi="Courier New"/>
                <w:color w:val="000000" w:themeColor="text1"/>
                <w14:textFill>
                  <w14:solidFill>
                    <w14:schemeClr w14:val="tx1"/>
                  </w14:solidFill>
                </w14:textFill>
              </w:rPr>
            </w:pPr>
            <w:r>
              <w:rPr>
                <w:rFonts w:hint="eastAsia" w:ascii="Courier New" w:hAnsi="Courier New"/>
                <w:color w:val="000000" w:themeColor="text1"/>
                <w14:textFill>
                  <w14:solidFill>
                    <w14:schemeClr w14:val="tx1"/>
                  </w14:solidFill>
                </w14:textFill>
              </w:rPr>
              <w:t>Android客户端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46" w:hRule="atLeast"/>
          <w:jc w:val="center"/>
        </w:trPr>
        <w:tc>
          <w:tcPr>
            <w:tcW w:w="2517" w:type="dxa"/>
            <w:vAlign w:val="center"/>
          </w:tcPr>
          <w:p>
            <w:pPr>
              <w:jc w:val="left"/>
              <w:rPr>
                <w:rFonts w:ascii="Courier New" w:hAnsi="Courier New"/>
                <w:color w:val="000000" w:themeColor="text1"/>
                <w14:textFill>
                  <w14:solidFill>
                    <w14:schemeClr w14:val="tx1"/>
                  </w14:solidFill>
                </w14:textFill>
              </w:rPr>
            </w:pPr>
            <w:r>
              <w:rPr>
                <w:rFonts w:hint="eastAsia" w:ascii="Courier New" w:hAnsi="Courier New"/>
                <w:color w:val="000000" w:themeColor="text1"/>
                <w14:textFill>
                  <w14:solidFill>
                    <w14:schemeClr w14:val="tx1"/>
                  </w14:solidFill>
                </w14:textFill>
              </w:rPr>
              <w:t>IOS</w:t>
            </w:r>
          </w:p>
        </w:tc>
        <w:tc>
          <w:tcPr>
            <w:tcW w:w="6002" w:type="dxa"/>
            <w:vAlign w:val="center"/>
          </w:tcPr>
          <w:p>
            <w:pPr>
              <w:jc w:val="center"/>
              <w:rPr>
                <w:rFonts w:ascii="Courier New" w:hAnsi="Courier New"/>
                <w:color w:val="000000" w:themeColor="text1"/>
                <w14:textFill>
                  <w14:solidFill>
                    <w14:schemeClr w14:val="tx1"/>
                  </w14:solidFill>
                </w14:textFill>
              </w:rPr>
            </w:pPr>
            <w:r>
              <w:rPr>
                <w:rFonts w:hint="eastAsia" w:ascii="Courier New" w:hAnsi="Courier New"/>
                <w:color w:val="000000" w:themeColor="text1"/>
                <w14:textFill>
                  <w14:solidFill>
                    <w14:schemeClr w14:val="tx1"/>
                  </w14:solidFill>
                </w14:textFill>
              </w:rPr>
              <w:t>IOS客户端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46" w:hRule="atLeast"/>
          <w:jc w:val="center"/>
        </w:trPr>
        <w:tc>
          <w:tcPr>
            <w:tcW w:w="2517" w:type="dxa"/>
            <w:vAlign w:val="center"/>
          </w:tcPr>
          <w:p>
            <w:pPr>
              <w:jc w:val="left"/>
              <w:rPr>
                <w:rFonts w:ascii="Courier New" w:hAnsi="Courier New"/>
                <w:color w:val="000000" w:themeColor="text1"/>
                <w14:textFill>
                  <w14:solidFill>
                    <w14:schemeClr w14:val="tx1"/>
                  </w14:solidFill>
                </w14:textFill>
              </w:rPr>
            </w:pPr>
            <w:r>
              <w:rPr>
                <w:rFonts w:hint="eastAsia" w:ascii="Courier New" w:hAnsi="Courier New"/>
                <w:color w:val="000000" w:themeColor="text1"/>
                <w14:textFill>
                  <w14:solidFill>
                    <w14:schemeClr w14:val="tx1"/>
                  </w14:solidFill>
                </w14:textFill>
              </w:rPr>
              <w:t>WEIXIN</w:t>
            </w:r>
          </w:p>
        </w:tc>
        <w:tc>
          <w:tcPr>
            <w:tcW w:w="6002" w:type="dxa"/>
            <w:vAlign w:val="center"/>
          </w:tcPr>
          <w:p>
            <w:pPr>
              <w:jc w:val="center"/>
              <w:rPr>
                <w:rFonts w:ascii="Courier New" w:hAnsi="Courier New"/>
                <w:color w:val="000000" w:themeColor="text1"/>
                <w14:textFill>
                  <w14:solidFill>
                    <w14:schemeClr w14:val="tx1"/>
                  </w14:solidFill>
                </w14:textFill>
              </w:rPr>
            </w:pPr>
            <w:r>
              <w:rPr>
                <w:rFonts w:hint="eastAsia" w:ascii="Courier New" w:hAnsi="Courier New"/>
                <w:color w:val="000000" w:themeColor="text1"/>
                <w14:textFill>
                  <w14:solidFill>
                    <w14:schemeClr w14:val="tx1"/>
                  </w14:solidFill>
                </w14:textFill>
              </w:rPr>
              <w:t>微信公众平台</w:t>
            </w:r>
          </w:p>
        </w:tc>
      </w:tr>
    </w:tbl>
    <w:p>
      <w:pPr>
        <w:rPr>
          <w:color w:va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Cambria">
    <w:panose1 w:val="02040503050406030204"/>
    <w:charset w:val="00"/>
    <w:family w:val="roman"/>
    <w:pitch w:val="default"/>
    <w:sig w:usb0="E00002FF" w:usb1="400004FF" w:usb2="00000000" w:usb3="00000000" w:csb0="2000019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120CC"/>
    <w:multiLevelType w:val="multilevel"/>
    <w:tmpl w:val="0A4120C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BAE4FAF"/>
    <w:multiLevelType w:val="multilevel"/>
    <w:tmpl w:val="0BAE4FA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2E33D21"/>
    <w:multiLevelType w:val="multilevel"/>
    <w:tmpl w:val="12E33D2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BE8283B"/>
    <w:multiLevelType w:val="multilevel"/>
    <w:tmpl w:val="2BE8283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33DA6848"/>
    <w:multiLevelType w:val="multilevel"/>
    <w:tmpl w:val="33DA684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567A4F7C"/>
    <w:multiLevelType w:val="multilevel"/>
    <w:tmpl w:val="567A4F7C"/>
    <w:lvl w:ilvl="0" w:tentative="0">
      <w:start w:val="1"/>
      <w:numFmt w:val="decimal"/>
      <w:pStyle w:val="2"/>
      <w:lvlText w:val="%1"/>
      <w:lvlJc w:val="left"/>
      <w:pPr>
        <w:tabs>
          <w:tab w:val="left" w:pos="716"/>
        </w:tabs>
        <w:ind w:left="716"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1290"/>
        </w:tabs>
        <w:ind w:left="1290"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6">
    <w:nsid w:val="59DA366A"/>
    <w:multiLevelType w:val="multilevel"/>
    <w:tmpl w:val="59DA366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743F7714"/>
    <w:multiLevelType w:val="multilevel"/>
    <w:tmpl w:val="743F771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5"/>
  </w:num>
  <w:num w:numId="2">
    <w:abstractNumId w:val="7"/>
  </w:num>
  <w:num w:numId="3">
    <w:abstractNumId w:val="6"/>
  </w:num>
  <w:num w:numId="4">
    <w:abstractNumId w:val="3"/>
  </w:num>
  <w:num w:numId="5">
    <w:abstractNumId w:val="0"/>
  </w:num>
  <w:num w:numId="6">
    <w:abstractNumId w:val="1"/>
  </w:num>
  <w:num w:numId="7">
    <w:abstractNumId w:val="4"/>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静冉">
    <w15:presenceInfo w15:providerId="WPS Office" w15:userId="24849602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65F"/>
    <w:rsid w:val="00000E86"/>
    <w:rsid w:val="00000FE3"/>
    <w:rsid w:val="00007245"/>
    <w:rsid w:val="00007511"/>
    <w:rsid w:val="00011A0A"/>
    <w:rsid w:val="00011B29"/>
    <w:rsid w:val="00012CD8"/>
    <w:rsid w:val="00013166"/>
    <w:rsid w:val="00014327"/>
    <w:rsid w:val="00015936"/>
    <w:rsid w:val="00015A31"/>
    <w:rsid w:val="00015E98"/>
    <w:rsid w:val="00016EA9"/>
    <w:rsid w:val="00017664"/>
    <w:rsid w:val="00020CC1"/>
    <w:rsid w:val="00021A33"/>
    <w:rsid w:val="00022F35"/>
    <w:rsid w:val="0002349B"/>
    <w:rsid w:val="000234AB"/>
    <w:rsid w:val="0002363F"/>
    <w:rsid w:val="000244E2"/>
    <w:rsid w:val="000246E8"/>
    <w:rsid w:val="00024EBE"/>
    <w:rsid w:val="0002549B"/>
    <w:rsid w:val="00025B1F"/>
    <w:rsid w:val="0002714E"/>
    <w:rsid w:val="00030184"/>
    <w:rsid w:val="000302E9"/>
    <w:rsid w:val="00034116"/>
    <w:rsid w:val="000347CF"/>
    <w:rsid w:val="00037E02"/>
    <w:rsid w:val="000400BB"/>
    <w:rsid w:val="00040EBA"/>
    <w:rsid w:val="00041F29"/>
    <w:rsid w:val="00043A38"/>
    <w:rsid w:val="00043C18"/>
    <w:rsid w:val="00044530"/>
    <w:rsid w:val="00044F70"/>
    <w:rsid w:val="0004539C"/>
    <w:rsid w:val="00045753"/>
    <w:rsid w:val="00046232"/>
    <w:rsid w:val="00047367"/>
    <w:rsid w:val="00051E78"/>
    <w:rsid w:val="00053B32"/>
    <w:rsid w:val="00053C20"/>
    <w:rsid w:val="00053D5E"/>
    <w:rsid w:val="0005490A"/>
    <w:rsid w:val="00054A32"/>
    <w:rsid w:val="000566B8"/>
    <w:rsid w:val="0006065B"/>
    <w:rsid w:val="00063B8A"/>
    <w:rsid w:val="0006596B"/>
    <w:rsid w:val="000662F8"/>
    <w:rsid w:val="00066DA4"/>
    <w:rsid w:val="00071A21"/>
    <w:rsid w:val="00072508"/>
    <w:rsid w:val="0007406C"/>
    <w:rsid w:val="00075D5B"/>
    <w:rsid w:val="00075E66"/>
    <w:rsid w:val="00076A60"/>
    <w:rsid w:val="00076D66"/>
    <w:rsid w:val="0008137C"/>
    <w:rsid w:val="00081412"/>
    <w:rsid w:val="0008472D"/>
    <w:rsid w:val="00084AA3"/>
    <w:rsid w:val="00085237"/>
    <w:rsid w:val="00086D85"/>
    <w:rsid w:val="00087103"/>
    <w:rsid w:val="0008737D"/>
    <w:rsid w:val="00091659"/>
    <w:rsid w:val="000923A6"/>
    <w:rsid w:val="00092B38"/>
    <w:rsid w:val="00094F3B"/>
    <w:rsid w:val="000963C8"/>
    <w:rsid w:val="00096D04"/>
    <w:rsid w:val="00096DBA"/>
    <w:rsid w:val="00097B74"/>
    <w:rsid w:val="000A11B8"/>
    <w:rsid w:val="000A1240"/>
    <w:rsid w:val="000A1ECA"/>
    <w:rsid w:val="000A387F"/>
    <w:rsid w:val="000A3D60"/>
    <w:rsid w:val="000A66B0"/>
    <w:rsid w:val="000A6FB4"/>
    <w:rsid w:val="000A71BE"/>
    <w:rsid w:val="000B0114"/>
    <w:rsid w:val="000B1514"/>
    <w:rsid w:val="000B3281"/>
    <w:rsid w:val="000B48C8"/>
    <w:rsid w:val="000B4E96"/>
    <w:rsid w:val="000B4EE7"/>
    <w:rsid w:val="000B541F"/>
    <w:rsid w:val="000B56C0"/>
    <w:rsid w:val="000B6E9E"/>
    <w:rsid w:val="000C2BA4"/>
    <w:rsid w:val="000C2C0E"/>
    <w:rsid w:val="000C3727"/>
    <w:rsid w:val="000C4B91"/>
    <w:rsid w:val="000C5F02"/>
    <w:rsid w:val="000C637F"/>
    <w:rsid w:val="000D23B8"/>
    <w:rsid w:val="000D2FBA"/>
    <w:rsid w:val="000D4AC6"/>
    <w:rsid w:val="000D5393"/>
    <w:rsid w:val="000D5721"/>
    <w:rsid w:val="000D59B5"/>
    <w:rsid w:val="000D6573"/>
    <w:rsid w:val="000D7572"/>
    <w:rsid w:val="000D7B9C"/>
    <w:rsid w:val="000E1137"/>
    <w:rsid w:val="000E3A54"/>
    <w:rsid w:val="000E4A2C"/>
    <w:rsid w:val="000E567E"/>
    <w:rsid w:val="000E6F5A"/>
    <w:rsid w:val="000E7E53"/>
    <w:rsid w:val="000F157F"/>
    <w:rsid w:val="000F1791"/>
    <w:rsid w:val="000F52AE"/>
    <w:rsid w:val="000F76ED"/>
    <w:rsid w:val="000F77EC"/>
    <w:rsid w:val="000F7E07"/>
    <w:rsid w:val="001010EA"/>
    <w:rsid w:val="0010196D"/>
    <w:rsid w:val="00102849"/>
    <w:rsid w:val="001035F2"/>
    <w:rsid w:val="0010656A"/>
    <w:rsid w:val="00106CDC"/>
    <w:rsid w:val="0010748E"/>
    <w:rsid w:val="00111A59"/>
    <w:rsid w:val="00113D10"/>
    <w:rsid w:val="00114DA4"/>
    <w:rsid w:val="001150B8"/>
    <w:rsid w:val="0012239A"/>
    <w:rsid w:val="00124674"/>
    <w:rsid w:val="00125248"/>
    <w:rsid w:val="00126AA5"/>
    <w:rsid w:val="00126B61"/>
    <w:rsid w:val="001275B0"/>
    <w:rsid w:val="00133560"/>
    <w:rsid w:val="00133BEB"/>
    <w:rsid w:val="0013433B"/>
    <w:rsid w:val="001379CD"/>
    <w:rsid w:val="001379F6"/>
    <w:rsid w:val="001405C4"/>
    <w:rsid w:val="00142525"/>
    <w:rsid w:val="00142D47"/>
    <w:rsid w:val="00143018"/>
    <w:rsid w:val="001439F9"/>
    <w:rsid w:val="0014617E"/>
    <w:rsid w:val="00146586"/>
    <w:rsid w:val="0014765F"/>
    <w:rsid w:val="00147D03"/>
    <w:rsid w:val="00147D21"/>
    <w:rsid w:val="001512C4"/>
    <w:rsid w:val="001527E0"/>
    <w:rsid w:val="00152D09"/>
    <w:rsid w:val="00153620"/>
    <w:rsid w:val="00153AD1"/>
    <w:rsid w:val="00154F03"/>
    <w:rsid w:val="00156520"/>
    <w:rsid w:val="00156567"/>
    <w:rsid w:val="001567CB"/>
    <w:rsid w:val="001574E3"/>
    <w:rsid w:val="00157B26"/>
    <w:rsid w:val="00157DF0"/>
    <w:rsid w:val="0016081A"/>
    <w:rsid w:val="00162E08"/>
    <w:rsid w:val="00163004"/>
    <w:rsid w:val="00164818"/>
    <w:rsid w:val="0016496D"/>
    <w:rsid w:val="00164EA6"/>
    <w:rsid w:val="00166978"/>
    <w:rsid w:val="00167B1A"/>
    <w:rsid w:val="00167B32"/>
    <w:rsid w:val="00171B75"/>
    <w:rsid w:val="00171DAC"/>
    <w:rsid w:val="00172A27"/>
    <w:rsid w:val="0017371E"/>
    <w:rsid w:val="00173937"/>
    <w:rsid w:val="00173F24"/>
    <w:rsid w:val="00174D54"/>
    <w:rsid w:val="00177EA3"/>
    <w:rsid w:val="00180A32"/>
    <w:rsid w:val="00180C70"/>
    <w:rsid w:val="00181AB6"/>
    <w:rsid w:val="00182A91"/>
    <w:rsid w:val="001837B1"/>
    <w:rsid w:val="001838C8"/>
    <w:rsid w:val="001843B5"/>
    <w:rsid w:val="00184B61"/>
    <w:rsid w:val="0018563D"/>
    <w:rsid w:val="00187AFB"/>
    <w:rsid w:val="00187DFE"/>
    <w:rsid w:val="0019157F"/>
    <w:rsid w:val="00192AF0"/>
    <w:rsid w:val="00194E36"/>
    <w:rsid w:val="00195D2A"/>
    <w:rsid w:val="001962B0"/>
    <w:rsid w:val="00197747"/>
    <w:rsid w:val="001A22B4"/>
    <w:rsid w:val="001A2749"/>
    <w:rsid w:val="001A3861"/>
    <w:rsid w:val="001A62A1"/>
    <w:rsid w:val="001A65E1"/>
    <w:rsid w:val="001B0DA4"/>
    <w:rsid w:val="001B168B"/>
    <w:rsid w:val="001B20E5"/>
    <w:rsid w:val="001B25AD"/>
    <w:rsid w:val="001B2E9C"/>
    <w:rsid w:val="001B32F5"/>
    <w:rsid w:val="001B3796"/>
    <w:rsid w:val="001B4E10"/>
    <w:rsid w:val="001B56DB"/>
    <w:rsid w:val="001B685E"/>
    <w:rsid w:val="001B702F"/>
    <w:rsid w:val="001B7818"/>
    <w:rsid w:val="001C0554"/>
    <w:rsid w:val="001C0B53"/>
    <w:rsid w:val="001C0E06"/>
    <w:rsid w:val="001C15AA"/>
    <w:rsid w:val="001C18E8"/>
    <w:rsid w:val="001C3570"/>
    <w:rsid w:val="001C505A"/>
    <w:rsid w:val="001C5D28"/>
    <w:rsid w:val="001C664C"/>
    <w:rsid w:val="001C6895"/>
    <w:rsid w:val="001C6A60"/>
    <w:rsid w:val="001C70EF"/>
    <w:rsid w:val="001C740C"/>
    <w:rsid w:val="001D03FD"/>
    <w:rsid w:val="001D0F78"/>
    <w:rsid w:val="001D17E7"/>
    <w:rsid w:val="001D3C6E"/>
    <w:rsid w:val="001D5210"/>
    <w:rsid w:val="001D5B97"/>
    <w:rsid w:val="001D6D04"/>
    <w:rsid w:val="001D7D2E"/>
    <w:rsid w:val="001E01E5"/>
    <w:rsid w:val="001E029F"/>
    <w:rsid w:val="001E0510"/>
    <w:rsid w:val="001E05EE"/>
    <w:rsid w:val="001E0A13"/>
    <w:rsid w:val="001E1B67"/>
    <w:rsid w:val="001E1C8A"/>
    <w:rsid w:val="001E2268"/>
    <w:rsid w:val="001E2424"/>
    <w:rsid w:val="001E2587"/>
    <w:rsid w:val="001E2A8A"/>
    <w:rsid w:val="001E43DD"/>
    <w:rsid w:val="001E5531"/>
    <w:rsid w:val="001E678E"/>
    <w:rsid w:val="001E7FCF"/>
    <w:rsid w:val="001F062D"/>
    <w:rsid w:val="001F1FDF"/>
    <w:rsid w:val="001F2C31"/>
    <w:rsid w:val="001F35F5"/>
    <w:rsid w:val="001F6EE0"/>
    <w:rsid w:val="001F6F77"/>
    <w:rsid w:val="001F73C0"/>
    <w:rsid w:val="001F7D5B"/>
    <w:rsid w:val="0020004F"/>
    <w:rsid w:val="00200419"/>
    <w:rsid w:val="00202472"/>
    <w:rsid w:val="00202879"/>
    <w:rsid w:val="002036A7"/>
    <w:rsid w:val="0020459F"/>
    <w:rsid w:val="00204E45"/>
    <w:rsid w:val="00205CD8"/>
    <w:rsid w:val="00210128"/>
    <w:rsid w:val="00212BCC"/>
    <w:rsid w:val="00214026"/>
    <w:rsid w:val="00214130"/>
    <w:rsid w:val="002142C7"/>
    <w:rsid w:val="002145BD"/>
    <w:rsid w:val="00214983"/>
    <w:rsid w:val="0021524C"/>
    <w:rsid w:val="00216EA4"/>
    <w:rsid w:val="002172F2"/>
    <w:rsid w:val="002177AB"/>
    <w:rsid w:val="00217D71"/>
    <w:rsid w:val="002224A9"/>
    <w:rsid w:val="00223323"/>
    <w:rsid w:val="00223435"/>
    <w:rsid w:val="00223FC8"/>
    <w:rsid w:val="002247C4"/>
    <w:rsid w:val="00224F72"/>
    <w:rsid w:val="002258E0"/>
    <w:rsid w:val="00225F2C"/>
    <w:rsid w:val="00230AC2"/>
    <w:rsid w:val="0023126B"/>
    <w:rsid w:val="00232F77"/>
    <w:rsid w:val="002333ED"/>
    <w:rsid w:val="00234245"/>
    <w:rsid w:val="00234476"/>
    <w:rsid w:val="002409C7"/>
    <w:rsid w:val="00240D4B"/>
    <w:rsid w:val="00240EA2"/>
    <w:rsid w:val="00242D0D"/>
    <w:rsid w:val="00242DE2"/>
    <w:rsid w:val="00242E9E"/>
    <w:rsid w:val="00243367"/>
    <w:rsid w:val="0024425E"/>
    <w:rsid w:val="00244B22"/>
    <w:rsid w:val="002467AD"/>
    <w:rsid w:val="00250520"/>
    <w:rsid w:val="00250F5D"/>
    <w:rsid w:val="00251401"/>
    <w:rsid w:val="00251B39"/>
    <w:rsid w:val="00252F62"/>
    <w:rsid w:val="00253654"/>
    <w:rsid w:val="0025508C"/>
    <w:rsid w:val="00256C2C"/>
    <w:rsid w:val="00262B99"/>
    <w:rsid w:val="002639A2"/>
    <w:rsid w:val="00265954"/>
    <w:rsid w:val="00266140"/>
    <w:rsid w:val="0026669C"/>
    <w:rsid w:val="002667B5"/>
    <w:rsid w:val="00266DE3"/>
    <w:rsid w:val="00267733"/>
    <w:rsid w:val="00267D43"/>
    <w:rsid w:val="00271140"/>
    <w:rsid w:val="002717D3"/>
    <w:rsid w:val="00272ED0"/>
    <w:rsid w:val="00274DB1"/>
    <w:rsid w:val="00276D79"/>
    <w:rsid w:val="002772A2"/>
    <w:rsid w:val="002779D7"/>
    <w:rsid w:val="00277CC4"/>
    <w:rsid w:val="00277E00"/>
    <w:rsid w:val="00277F30"/>
    <w:rsid w:val="00282FC3"/>
    <w:rsid w:val="00284A0F"/>
    <w:rsid w:val="00286B87"/>
    <w:rsid w:val="00286CE4"/>
    <w:rsid w:val="002875C3"/>
    <w:rsid w:val="00287875"/>
    <w:rsid w:val="00287A18"/>
    <w:rsid w:val="0029027B"/>
    <w:rsid w:val="002909F5"/>
    <w:rsid w:val="002926AB"/>
    <w:rsid w:val="0029302C"/>
    <w:rsid w:val="00294531"/>
    <w:rsid w:val="00294919"/>
    <w:rsid w:val="00295384"/>
    <w:rsid w:val="00297010"/>
    <w:rsid w:val="00297713"/>
    <w:rsid w:val="00297A5C"/>
    <w:rsid w:val="002A15CA"/>
    <w:rsid w:val="002A1784"/>
    <w:rsid w:val="002A1FA5"/>
    <w:rsid w:val="002A2443"/>
    <w:rsid w:val="002A2B08"/>
    <w:rsid w:val="002A2ECE"/>
    <w:rsid w:val="002A35A8"/>
    <w:rsid w:val="002A3FE3"/>
    <w:rsid w:val="002A478B"/>
    <w:rsid w:val="002A55F8"/>
    <w:rsid w:val="002A6362"/>
    <w:rsid w:val="002A67B4"/>
    <w:rsid w:val="002A7454"/>
    <w:rsid w:val="002A792A"/>
    <w:rsid w:val="002B0BD9"/>
    <w:rsid w:val="002B4230"/>
    <w:rsid w:val="002B5765"/>
    <w:rsid w:val="002B75E2"/>
    <w:rsid w:val="002B7812"/>
    <w:rsid w:val="002C088F"/>
    <w:rsid w:val="002C163B"/>
    <w:rsid w:val="002C340A"/>
    <w:rsid w:val="002C4101"/>
    <w:rsid w:val="002C5247"/>
    <w:rsid w:val="002C53DC"/>
    <w:rsid w:val="002C552D"/>
    <w:rsid w:val="002C601A"/>
    <w:rsid w:val="002C6544"/>
    <w:rsid w:val="002C66E9"/>
    <w:rsid w:val="002C6D22"/>
    <w:rsid w:val="002C74EE"/>
    <w:rsid w:val="002C7D36"/>
    <w:rsid w:val="002D0F02"/>
    <w:rsid w:val="002D107D"/>
    <w:rsid w:val="002D1C58"/>
    <w:rsid w:val="002D1DD4"/>
    <w:rsid w:val="002D326D"/>
    <w:rsid w:val="002D4518"/>
    <w:rsid w:val="002D5E7D"/>
    <w:rsid w:val="002D5EAF"/>
    <w:rsid w:val="002D6308"/>
    <w:rsid w:val="002D76C6"/>
    <w:rsid w:val="002E4A16"/>
    <w:rsid w:val="002E57A4"/>
    <w:rsid w:val="002E7073"/>
    <w:rsid w:val="002F073E"/>
    <w:rsid w:val="002F3158"/>
    <w:rsid w:val="002F3D11"/>
    <w:rsid w:val="002F4674"/>
    <w:rsid w:val="002F4996"/>
    <w:rsid w:val="002F4C96"/>
    <w:rsid w:val="002F5FB5"/>
    <w:rsid w:val="002F6F6C"/>
    <w:rsid w:val="002F74D4"/>
    <w:rsid w:val="002F77BB"/>
    <w:rsid w:val="002F7ED5"/>
    <w:rsid w:val="003001F4"/>
    <w:rsid w:val="00301D83"/>
    <w:rsid w:val="003026C7"/>
    <w:rsid w:val="0030550D"/>
    <w:rsid w:val="00305764"/>
    <w:rsid w:val="00306873"/>
    <w:rsid w:val="00310B18"/>
    <w:rsid w:val="00311EBF"/>
    <w:rsid w:val="00311FED"/>
    <w:rsid w:val="0031203E"/>
    <w:rsid w:val="0031226E"/>
    <w:rsid w:val="0031422C"/>
    <w:rsid w:val="0031477F"/>
    <w:rsid w:val="00314A79"/>
    <w:rsid w:val="00314CC5"/>
    <w:rsid w:val="00316442"/>
    <w:rsid w:val="00317038"/>
    <w:rsid w:val="00320905"/>
    <w:rsid w:val="00322968"/>
    <w:rsid w:val="00324FA3"/>
    <w:rsid w:val="0032515A"/>
    <w:rsid w:val="00325465"/>
    <w:rsid w:val="003254F0"/>
    <w:rsid w:val="0032580A"/>
    <w:rsid w:val="00325C1C"/>
    <w:rsid w:val="00325E20"/>
    <w:rsid w:val="003264DB"/>
    <w:rsid w:val="00327450"/>
    <w:rsid w:val="00327C99"/>
    <w:rsid w:val="00327D1E"/>
    <w:rsid w:val="00330F86"/>
    <w:rsid w:val="003317B5"/>
    <w:rsid w:val="00331DEE"/>
    <w:rsid w:val="00332D1A"/>
    <w:rsid w:val="00333576"/>
    <w:rsid w:val="00333719"/>
    <w:rsid w:val="00333D7C"/>
    <w:rsid w:val="00333DE8"/>
    <w:rsid w:val="00333ECB"/>
    <w:rsid w:val="00337666"/>
    <w:rsid w:val="003376F0"/>
    <w:rsid w:val="003449E9"/>
    <w:rsid w:val="00347EBA"/>
    <w:rsid w:val="00350A51"/>
    <w:rsid w:val="00351EC6"/>
    <w:rsid w:val="00353B7A"/>
    <w:rsid w:val="00355078"/>
    <w:rsid w:val="00355B95"/>
    <w:rsid w:val="00355DA7"/>
    <w:rsid w:val="0035626D"/>
    <w:rsid w:val="00357F28"/>
    <w:rsid w:val="0036120E"/>
    <w:rsid w:val="0036134E"/>
    <w:rsid w:val="00361F26"/>
    <w:rsid w:val="00362680"/>
    <w:rsid w:val="00362867"/>
    <w:rsid w:val="003639D1"/>
    <w:rsid w:val="00364891"/>
    <w:rsid w:val="00366099"/>
    <w:rsid w:val="0036685B"/>
    <w:rsid w:val="00366E27"/>
    <w:rsid w:val="00371731"/>
    <w:rsid w:val="00372237"/>
    <w:rsid w:val="0037311A"/>
    <w:rsid w:val="0037500B"/>
    <w:rsid w:val="0037516A"/>
    <w:rsid w:val="00376001"/>
    <w:rsid w:val="0037616D"/>
    <w:rsid w:val="00380101"/>
    <w:rsid w:val="003811B7"/>
    <w:rsid w:val="003812FC"/>
    <w:rsid w:val="0038343D"/>
    <w:rsid w:val="003837FA"/>
    <w:rsid w:val="00383FF1"/>
    <w:rsid w:val="00385D3B"/>
    <w:rsid w:val="00391D26"/>
    <w:rsid w:val="00392491"/>
    <w:rsid w:val="0039476D"/>
    <w:rsid w:val="003956C9"/>
    <w:rsid w:val="00397D16"/>
    <w:rsid w:val="003A1602"/>
    <w:rsid w:val="003A2056"/>
    <w:rsid w:val="003A2A82"/>
    <w:rsid w:val="003A6944"/>
    <w:rsid w:val="003B1208"/>
    <w:rsid w:val="003B2FF9"/>
    <w:rsid w:val="003B4CCA"/>
    <w:rsid w:val="003B75AC"/>
    <w:rsid w:val="003C086B"/>
    <w:rsid w:val="003C0A58"/>
    <w:rsid w:val="003C2212"/>
    <w:rsid w:val="003C2398"/>
    <w:rsid w:val="003C31EA"/>
    <w:rsid w:val="003C3280"/>
    <w:rsid w:val="003C41E5"/>
    <w:rsid w:val="003C447A"/>
    <w:rsid w:val="003C4823"/>
    <w:rsid w:val="003C5920"/>
    <w:rsid w:val="003C6B14"/>
    <w:rsid w:val="003C74B2"/>
    <w:rsid w:val="003D1487"/>
    <w:rsid w:val="003D1F1D"/>
    <w:rsid w:val="003D3047"/>
    <w:rsid w:val="003D3121"/>
    <w:rsid w:val="003D31B4"/>
    <w:rsid w:val="003D3DCE"/>
    <w:rsid w:val="003D40AC"/>
    <w:rsid w:val="003D4C24"/>
    <w:rsid w:val="003D4CBE"/>
    <w:rsid w:val="003D5F68"/>
    <w:rsid w:val="003D73E1"/>
    <w:rsid w:val="003D7D6B"/>
    <w:rsid w:val="003E00B6"/>
    <w:rsid w:val="003E05DB"/>
    <w:rsid w:val="003E0AEC"/>
    <w:rsid w:val="003E1C24"/>
    <w:rsid w:val="003E24AC"/>
    <w:rsid w:val="003E31B6"/>
    <w:rsid w:val="003E3D53"/>
    <w:rsid w:val="003E4613"/>
    <w:rsid w:val="003E4A4D"/>
    <w:rsid w:val="003E6B50"/>
    <w:rsid w:val="003E7CF6"/>
    <w:rsid w:val="003F07C0"/>
    <w:rsid w:val="003F1BE1"/>
    <w:rsid w:val="003F1CCE"/>
    <w:rsid w:val="003F1EE7"/>
    <w:rsid w:val="003F22E3"/>
    <w:rsid w:val="003F23C0"/>
    <w:rsid w:val="003F2D0D"/>
    <w:rsid w:val="003F2EAA"/>
    <w:rsid w:val="003F3289"/>
    <w:rsid w:val="003F3DC3"/>
    <w:rsid w:val="003F412D"/>
    <w:rsid w:val="003F5393"/>
    <w:rsid w:val="003F708D"/>
    <w:rsid w:val="003F72FD"/>
    <w:rsid w:val="00400635"/>
    <w:rsid w:val="00400DF0"/>
    <w:rsid w:val="004019B4"/>
    <w:rsid w:val="00401C1E"/>
    <w:rsid w:val="004025E5"/>
    <w:rsid w:val="00405088"/>
    <w:rsid w:val="00405A48"/>
    <w:rsid w:val="00405F69"/>
    <w:rsid w:val="00405FDD"/>
    <w:rsid w:val="004067A4"/>
    <w:rsid w:val="0040748F"/>
    <w:rsid w:val="004115E6"/>
    <w:rsid w:val="0041176A"/>
    <w:rsid w:val="00411799"/>
    <w:rsid w:val="00414DCE"/>
    <w:rsid w:val="00414F4D"/>
    <w:rsid w:val="004155A8"/>
    <w:rsid w:val="00416814"/>
    <w:rsid w:val="00421527"/>
    <w:rsid w:val="0042182C"/>
    <w:rsid w:val="004219FA"/>
    <w:rsid w:val="0042370E"/>
    <w:rsid w:val="0042449D"/>
    <w:rsid w:val="00425D43"/>
    <w:rsid w:val="00426101"/>
    <w:rsid w:val="00427465"/>
    <w:rsid w:val="00432862"/>
    <w:rsid w:val="00434501"/>
    <w:rsid w:val="00435E65"/>
    <w:rsid w:val="00440547"/>
    <w:rsid w:val="00442929"/>
    <w:rsid w:val="0044470E"/>
    <w:rsid w:val="0044517E"/>
    <w:rsid w:val="00445954"/>
    <w:rsid w:val="00445AC3"/>
    <w:rsid w:val="00446148"/>
    <w:rsid w:val="00451032"/>
    <w:rsid w:val="00452238"/>
    <w:rsid w:val="0045294D"/>
    <w:rsid w:val="00453BBB"/>
    <w:rsid w:val="00453C1D"/>
    <w:rsid w:val="00454C39"/>
    <w:rsid w:val="0045544A"/>
    <w:rsid w:val="00455558"/>
    <w:rsid w:val="00455570"/>
    <w:rsid w:val="00455E3C"/>
    <w:rsid w:val="00455EE1"/>
    <w:rsid w:val="00457704"/>
    <w:rsid w:val="00460C00"/>
    <w:rsid w:val="00462C88"/>
    <w:rsid w:val="00463E88"/>
    <w:rsid w:val="00464365"/>
    <w:rsid w:val="004645DB"/>
    <w:rsid w:val="0046468C"/>
    <w:rsid w:val="0046540E"/>
    <w:rsid w:val="004657CA"/>
    <w:rsid w:val="004706E8"/>
    <w:rsid w:val="00473DA5"/>
    <w:rsid w:val="00477CA4"/>
    <w:rsid w:val="00481423"/>
    <w:rsid w:val="004818AA"/>
    <w:rsid w:val="00483C22"/>
    <w:rsid w:val="00484A63"/>
    <w:rsid w:val="0048665E"/>
    <w:rsid w:val="00486828"/>
    <w:rsid w:val="00486A9B"/>
    <w:rsid w:val="004875E2"/>
    <w:rsid w:val="0048780D"/>
    <w:rsid w:val="00491A2B"/>
    <w:rsid w:val="00491B12"/>
    <w:rsid w:val="0049344C"/>
    <w:rsid w:val="004947D0"/>
    <w:rsid w:val="00494F99"/>
    <w:rsid w:val="004959E5"/>
    <w:rsid w:val="0049609B"/>
    <w:rsid w:val="0049758F"/>
    <w:rsid w:val="004A0BAA"/>
    <w:rsid w:val="004A0D6B"/>
    <w:rsid w:val="004A1FAB"/>
    <w:rsid w:val="004A3653"/>
    <w:rsid w:val="004B0D8D"/>
    <w:rsid w:val="004B10C9"/>
    <w:rsid w:val="004B1962"/>
    <w:rsid w:val="004B3EAF"/>
    <w:rsid w:val="004B583C"/>
    <w:rsid w:val="004B70E6"/>
    <w:rsid w:val="004B7CE3"/>
    <w:rsid w:val="004B7D6E"/>
    <w:rsid w:val="004C2B42"/>
    <w:rsid w:val="004C3516"/>
    <w:rsid w:val="004C6220"/>
    <w:rsid w:val="004C6359"/>
    <w:rsid w:val="004C67B1"/>
    <w:rsid w:val="004C72E7"/>
    <w:rsid w:val="004C7501"/>
    <w:rsid w:val="004C7D3D"/>
    <w:rsid w:val="004D1358"/>
    <w:rsid w:val="004D1C4E"/>
    <w:rsid w:val="004D2265"/>
    <w:rsid w:val="004D22E9"/>
    <w:rsid w:val="004D43CD"/>
    <w:rsid w:val="004D54F8"/>
    <w:rsid w:val="004D7156"/>
    <w:rsid w:val="004D7A26"/>
    <w:rsid w:val="004D7E29"/>
    <w:rsid w:val="004E0468"/>
    <w:rsid w:val="004E07F8"/>
    <w:rsid w:val="004E07FC"/>
    <w:rsid w:val="004E15CF"/>
    <w:rsid w:val="004E23B1"/>
    <w:rsid w:val="004E36DA"/>
    <w:rsid w:val="004E515A"/>
    <w:rsid w:val="004E6513"/>
    <w:rsid w:val="004E6FA2"/>
    <w:rsid w:val="004E7F9C"/>
    <w:rsid w:val="004F0201"/>
    <w:rsid w:val="004F1693"/>
    <w:rsid w:val="004F1A16"/>
    <w:rsid w:val="004F1CB0"/>
    <w:rsid w:val="004F1E84"/>
    <w:rsid w:val="004F2239"/>
    <w:rsid w:val="004F54B2"/>
    <w:rsid w:val="00500289"/>
    <w:rsid w:val="00501D81"/>
    <w:rsid w:val="00503F37"/>
    <w:rsid w:val="00505465"/>
    <w:rsid w:val="005062AE"/>
    <w:rsid w:val="00507DC6"/>
    <w:rsid w:val="00510077"/>
    <w:rsid w:val="00510EF4"/>
    <w:rsid w:val="0051165C"/>
    <w:rsid w:val="00514100"/>
    <w:rsid w:val="00514607"/>
    <w:rsid w:val="00515A02"/>
    <w:rsid w:val="00520D2B"/>
    <w:rsid w:val="00521424"/>
    <w:rsid w:val="00522749"/>
    <w:rsid w:val="0052385D"/>
    <w:rsid w:val="00524BED"/>
    <w:rsid w:val="00527276"/>
    <w:rsid w:val="00532406"/>
    <w:rsid w:val="0053451B"/>
    <w:rsid w:val="00534ADA"/>
    <w:rsid w:val="00534FAA"/>
    <w:rsid w:val="00536729"/>
    <w:rsid w:val="005373E6"/>
    <w:rsid w:val="005418BA"/>
    <w:rsid w:val="005419AB"/>
    <w:rsid w:val="0054489E"/>
    <w:rsid w:val="00550B51"/>
    <w:rsid w:val="00551074"/>
    <w:rsid w:val="0055222A"/>
    <w:rsid w:val="00552A64"/>
    <w:rsid w:val="0055365C"/>
    <w:rsid w:val="005549C2"/>
    <w:rsid w:val="00555114"/>
    <w:rsid w:val="0055525B"/>
    <w:rsid w:val="00555260"/>
    <w:rsid w:val="00555A0B"/>
    <w:rsid w:val="0055659B"/>
    <w:rsid w:val="00556A36"/>
    <w:rsid w:val="005573C7"/>
    <w:rsid w:val="00557571"/>
    <w:rsid w:val="00560FBC"/>
    <w:rsid w:val="00561313"/>
    <w:rsid w:val="00564407"/>
    <w:rsid w:val="00564EE4"/>
    <w:rsid w:val="00567FC0"/>
    <w:rsid w:val="0057004A"/>
    <w:rsid w:val="00570321"/>
    <w:rsid w:val="005707CB"/>
    <w:rsid w:val="00571EA5"/>
    <w:rsid w:val="00573C99"/>
    <w:rsid w:val="00573D23"/>
    <w:rsid w:val="00573D41"/>
    <w:rsid w:val="00574259"/>
    <w:rsid w:val="005742AD"/>
    <w:rsid w:val="00574422"/>
    <w:rsid w:val="00575645"/>
    <w:rsid w:val="00575EDB"/>
    <w:rsid w:val="00576493"/>
    <w:rsid w:val="005774D0"/>
    <w:rsid w:val="00577981"/>
    <w:rsid w:val="00580180"/>
    <w:rsid w:val="00580A61"/>
    <w:rsid w:val="00581CC0"/>
    <w:rsid w:val="00582A5A"/>
    <w:rsid w:val="005841EF"/>
    <w:rsid w:val="00584EFE"/>
    <w:rsid w:val="00587E9C"/>
    <w:rsid w:val="00590258"/>
    <w:rsid w:val="00590C10"/>
    <w:rsid w:val="00591A05"/>
    <w:rsid w:val="005928C6"/>
    <w:rsid w:val="00593F8B"/>
    <w:rsid w:val="00595139"/>
    <w:rsid w:val="0059575D"/>
    <w:rsid w:val="0059598B"/>
    <w:rsid w:val="00597B86"/>
    <w:rsid w:val="005A12FC"/>
    <w:rsid w:val="005A1577"/>
    <w:rsid w:val="005A1879"/>
    <w:rsid w:val="005A1D84"/>
    <w:rsid w:val="005A380F"/>
    <w:rsid w:val="005A3C6A"/>
    <w:rsid w:val="005A4BA3"/>
    <w:rsid w:val="005A641A"/>
    <w:rsid w:val="005A66E2"/>
    <w:rsid w:val="005A6827"/>
    <w:rsid w:val="005A69B0"/>
    <w:rsid w:val="005B03E3"/>
    <w:rsid w:val="005B07B0"/>
    <w:rsid w:val="005B108C"/>
    <w:rsid w:val="005B15E9"/>
    <w:rsid w:val="005B32C1"/>
    <w:rsid w:val="005B33C7"/>
    <w:rsid w:val="005B525D"/>
    <w:rsid w:val="005B6E35"/>
    <w:rsid w:val="005B70CA"/>
    <w:rsid w:val="005C019F"/>
    <w:rsid w:val="005C17BF"/>
    <w:rsid w:val="005C17D9"/>
    <w:rsid w:val="005C2CCB"/>
    <w:rsid w:val="005C55BF"/>
    <w:rsid w:val="005C6280"/>
    <w:rsid w:val="005C6497"/>
    <w:rsid w:val="005C75B7"/>
    <w:rsid w:val="005C7EA0"/>
    <w:rsid w:val="005D00FD"/>
    <w:rsid w:val="005D109D"/>
    <w:rsid w:val="005D1397"/>
    <w:rsid w:val="005D5E0B"/>
    <w:rsid w:val="005D7A21"/>
    <w:rsid w:val="005E17EB"/>
    <w:rsid w:val="005E1AB6"/>
    <w:rsid w:val="005E2B56"/>
    <w:rsid w:val="005E2CD4"/>
    <w:rsid w:val="005E30D6"/>
    <w:rsid w:val="005E3736"/>
    <w:rsid w:val="005E4B86"/>
    <w:rsid w:val="005E4ED4"/>
    <w:rsid w:val="005E5068"/>
    <w:rsid w:val="005E5D71"/>
    <w:rsid w:val="005E7699"/>
    <w:rsid w:val="005F2ACB"/>
    <w:rsid w:val="005F4CB9"/>
    <w:rsid w:val="005F57FC"/>
    <w:rsid w:val="005F7757"/>
    <w:rsid w:val="00600C68"/>
    <w:rsid w:val="00601957"/>
    <w:rsid w:val="00601D73"/>
    <w:rsid w:val="006044E9"/>
    <w:rsid w:val="006046FF"/>
    <w:rsid w:val="006055BE"/>
    <w:rsid w:val="0060611A"/>
    <w:rsid w:val="00606D91"/>
    <w:rsid w:val="00606E3E"/>
    <w:rsid w:val="00607196"/>
    <w:rsid w:val="006079B0"/>
    <w:rsid w:val="00607A0D"/>
    <w:rsid w:val="00610F23"/>
    <w:rsid w:val="00611C81"/>
    <w:rsid w:val="0061379F"/>
    <w:rsid w:val="00614247"/>
    <w:rsid w:val="0061435C"/>
    <w:rsid w:val="0061699B"/>
    <w:rsid w:val="006171E5"/>
    <w:rsid w:val="00620119"/>
    <w:rsid w:val="0062026F"/>
    <w:rsid w:val="00620B1C"/>
    <w:rsid w:val="00620F22"/>
    <w:rsid w:val="00621611"/>
    <w:rsid w:val="00621A6E"/>
    <w:rsid w:val="00623880"/>
    <w:rsid w:val="00623EF9"/>
    <w:rsid w:val="006240D7"/>
    <w:rsid w:val="00624A08"/>
    <w:rsid w:val="00624E4F"/>
    <w:rsid w:val="00630BAE"/>
    <w:rsid w:val="00631283"/>
    <w:rsid w:val="006320EF"/>
    <w:rsid w:val="00632867"/>
    <w:rsid w:val="00632F78"/>
    <w:rsid w:val="00634769"/>
    <w:rsid w:val="00636BAA"/>
    <w:rsid w:val="006372A1"/>
    <w:rsid w:val="00637761"/>
    <w:rsid w:val="00640B6D"/>
    <w:rsid w:val="00640C96"/>
    <w:rsid w:val="00641680"/>
    <w:rsid w:val="006419D8"/>
    <w:rsid w:val="00641D80"/>
    <w:rsid w:val="006425C2"/>
    <w:rsid w:val="006439ED"/>
    <w:rsid w:val="00644812"/>
    <w:rsid w:val="00646DE8"/>
    <w:rsid w:val="006479B9"/>
    <w:rsid w:val="006521FD"/>
    <w:rsid w:val="00652CB4"/>
    <w:rsid w:val="00653EAD"/>
    <w:rsid w:val="006540BB"/>
    <w:rsid w:val="00660256"/>
    <w:rsid w:val="006605A9"/>
    <w:rsid w:val="00660AC0"/>
    <w:rsid w:val="00660FA7"/>
    <w:rsid w:val="006611CB"/>
    <w:rsid w:val="00662025"/>
    <w:rsid w:val="006623FA"/>
    <w:rsid w:val="00662CBC"/>
    <w:rsid w:val="006638CA"/>
    <w:rsid w:val="00664EE1"/>
    <w:rsid w:val="006652C3"/>
    <w:rsid w:val="00665E32"/>
    <w:rsid w:val="006665B1"/>
    <w:rsid w:val="00666A20"/>
    <w:rsid w:val="00670624"/>
    <w:rsid w:val="00670EF3"/>
    <w:rsid w:val="00671B50"/>
    <w:rsid w:val="006742D4"/>
    <w:rsid w:val="006744D2"/>
    <w:rsid w:val="0067538E"/>
    <w:rsid w:val="00675E0A"/>
    <w:rsid w:val="00675E1F"/>
    <w:rsid w:val="00676AF0"/>
    <w:rsid w:val="00677284"/>
    <w:rsid w:val="00681415"/>
    <w:rsid w:val="00682996"/>
    <w:rsid w:val="00682CB9"/>
    <w:rsid w:val="00682D10"/>
    <w:rsid w:val="00685562"/>
    <w:rsid w:val="00691ACF"/>
    <w:rsid w:val="00691AF3"/>
    <w:rsid w:val="006930C0"/>
    <w:rsid w:val="006939FA"/>
    <w:rsid w:val="00693F3F"/>
    <w:rsid w:val="0069436B"/>
    <w:rsid w:val="006946BB"/>
    <w:rsid w:val="00695D4E"/>
    <w:rsid w:val="0069633B"/>
    <w:rsid w:val="00697F7F"/>
    <w:rsid w:val="006A1410"/>
    <w:rsid w:val="006A3E4C"/>
    <w:rsid w:val="006A442F"/>
    <w:rsid w:val="006A4633"/>
    <w:rsid w:val="006A495A"/>
    <w:rsid w:val="006A4B5B"/>
    <w:rsid w:val="006A5216"/>
    <w:rsid w:val="006A566F"/>
    <w:rsid w:val="006A571C"/>
    <w:rsid w:val="006A5A6C"/>
    <w:rsid w:val="006A5F2A"/>
    <w:rsid w:val="006A6156"/>
    <w:rsid w:val="006A651A"/>
    <w:rsid w:val="006B0D8A"/>
    <w:rsid w:val="006B0F1A"/>
    <w:rsid w:val="006B1743"/>
    <w:rsid w:val="006B43BA"/>
    <w:rsid w:val="006B4B76"/>
    <w:rsid w:val="006B4F2D"/>
    <w:rsid w:val="006B635B"/>
    <w:rsid w:val="006B785F"/>
    <w:rsid w:val="006C02CB"/>
    <w:rsid w:val="006C0941"/>
    <w:rsid w:val="006C0F2E"/>
    <w:rsid w:val="006C1102"/>
    <w:rsid w:val="006C12EA"/>
    <w:rsid w:val="006C2675"/>
    <w:rsid w:val="006C3738"/>
    <w:rsid w:val="006C3E86"/>
    <w:rsid w:val="006C4FA3"/>
    <w:rsid w:val="006C5EC9"/>
    <w:rsid w:val="006C634C"/>
    <w:rsid w:val="006C6C21"/>
    <w:rsid w:val="006C7743"/>
    <w:rsid w:val="006C7883"/>
    <w:rsid w:val="006D09A4"/>
    <w:rsid w:val="006D0C30"/>
    <w:rsid w:val="006D12C6"/>
    <w:rsid w:val="006D14C2"/>
    <w:rsid w:val="006D1A0C"/>
    <w:rsid w:val="006D2304"/>
    <w:rsid w:val="006D42F3"/>
    <w:rsid w:val="006D4AD3"/>
    <w:rsid w:val="006D58D7"/>
    <w:rsid w:val="006D5A75"/>
    <w:rsid w:val="006D5C86"/>
    <w:rsid w:val="006D6940"/>
    <w:rsid w:val="006D6A50"/>
    <w:rsid w:val="006E1506"/>
    <w:rsid w:val="006E26E6"/>
    <w:rsid w:val="006E28D7"/>
    <w:rsid w:val="006E2BDE"/>
    <w:rsid w:val="006E4C57"/>
    <w:rsid w:val="006E6ACB"/>
    <w:rsid w:val="006E72E1"/>
    <w:rsid w:val="006E733A"/>
    <w:rsid w:val="006F3CDA"/>
    <w:rsid w:val="006F5E06"/>
    <w:rsid w:val="006F6043"/>
    <w:rsid w:val="006F6614"/>
    <w:rsid w:val="006F7D35"/>
    <w:rsid w:val="00700F4C"/>
    <w:rsid w:val="00701017"/>
    <w:rsid w:val="007028FF"/>
    <w:rsid w:val="007036E1"/>
    <w:rsid w:val="0070385F"/>
    <w:rsid w:val="00703A22"/>
    <w:rsid w:val="00703DDC"/>
    <w:rsid w:val="00706E24"/>
    <w:rsid w:val="0071009D"/>
    <w:rsid w:val="007102E3"/>
    <w:rsid w:val="007122E1"/>
    <w:rsid w:val="00712352"/>
    <w:rsid w:val="00712DC1"/>
    <w:rsid w:val="00713382"/>
    <w:rsid w:val="00714028"/>
    <w:rsid w:val="00716598"/>
    <w:rsid w:val="0071677D"/>
    <w:rsid w:val="00716899"/>
    <w:rsid w:val="00716C92"/>
    <w:rsid w:val="00720669"/>
    <w:rsid w:val="00722885"/>
    <w:rsid w:val="00724E16"/>
    <w:rsid w:val="007268A9"/>
    <w:rsid w:val="007302A4"/>
    <w:rsid w:val="0073100F"/>
    <w:rsid w:val="007318EC"/>
    <w:rsid w:val="00733438"/>
    <w:rsid w:val="0073372F"/>
    <w:rsid w:val="00733894"/>
    <w:rsid w:val="00733B5C"/>
    <w:rsid w:val="00734A59"/>
    <w:rsid w:val="00735602"/>
    <w:rsid w:val="00735ACA"/>
    <w:rsid w:val="00736EF6"/>
    <w:rsid w:val="0074081F"/>
    <w:rsid w:val="007436FE"/>
    <w:rsid w:val="007466A8"/>
    <w:rsid w:val="007474AE"/>
    <w:rsid w:val="0075181A"/>
    <w:rsid w:val="007522FF"/>
    <w:rsid w:val="0075256C"/>
    <w:rsid w:val="00753173"/>
    <w:rsid w:val="00753B46"/>
    <w:rsid w:val="007540F0"/>
    <w:rsid w:val="0075532F"/>
    <w:rsid w:val="00755DB8"/>
    <w:rsid w:val="007609BA"/>
    <w:rsid w:val="00763B49"/>
    <w:rsid w:val="0076485C"/>
    <w:rsid w:val="00764F2F"/>
    <w:rsid w:val="00766470"/>
    <w:rsid w:val="007677A9"/>
    <w:rsid w:val="00770357"/>
    <w:rsid w:val="00770394"/>
    <w:rsid w:val="007718B9"/>
    <w:rsid w:val="0077262F"/>
    <w:rsid w:val="007751BC"/>
    <w:rsid w:val="00776B87"/>
    <w:rsid w:val="00776CC3"/>
    <w:rsid w:val="00776EB7"/>
    <w:rsid w:val="00776F1E"/>
    <w:rsid w:val="00777222"/>
    <w:rsid w:val="007774B5"/>
    <w:rsid w:val="007779E5"/>
    <w:rsid w:val="007809E0"/>
    <w:rsid w:val="00780A1B"/>
    <w:rsid w:val="00780BC3"/>
    <w:rsid w:val="00781C49"/>
    <w:rsid w:val="00781D6F"/>
    <w:rsid w:val="00782910"/>
    <w:rsid w:val="00784BD9"/>
    <w:rsid w:val="0078735E"/>
    <w:rsid w:val="007912FF"/>
    <w:rsid w:val="0079183B"/>
    <w:rsid w:val="0079217B"/>
    <w:rsid w:val="00793CCD"/>
    <w:rsid w:val="00795FAF"/>
    <w:rsid w:val="007960B9"/>
    <w:rsid w:val="00797328"/>
    <w:rsid w:val="007A5CE9"/>
    <w:rsid w:val="007A6153"/>
    <w:rsid w:val="007A6334"/>
    <w:rsid w:val="007A7521"/>
    <w:rsid w:val="007B0861"/>
    <w:rsid w:val="007B14D0"/>
    <w:rsid w:val="007B158D"/>
    <w:rsid w:val="007B2653"/>
    <w:rsid w:val="007B2D12"/>
    <w:rsid w:val="007B32C5"/>
    <w:rsid w:val="007B4528"/>
    <w:rsid w:val="007B47AD"/>
    <w:rsid w:val="007B535D"/>
    <w:rsid w:val="007B5837"/>
    <w:rsid w:val="007B60C2"/>
    <w:rsid w:val="007B734B"/>
    <w:rsid w:val="007B7637"/>
    <w:rsid w:val="007C08A4"/>
    <w:rsid w:val="007C2A3B"/>
    <w:rsid w:val="007C41A1"/>
    <w:rsid w:val="007D0036"/>
    <w:rsid w:val="007D05C8"/>
    <w:rsid w:val="007D110F"/>
    <w:rsid w:val="007D29A3"/>
    <w:rsid w:val="007D3DB9"/>
    <w:rsid w:val="007D5050"/>
    <w:rsid w:val="007D5D79"/>
    <w:rsid w:val="007D758C"/>
    <w:rsid w:val="007D7643"/>
    <w:rsid w:val="007D7CBA"/>
    <w:rsid w:val="007E0084"/>
    <w:rsid w:val="007E05B2"/>
    <w:rsid w:val="007E212C"/>
    <w:rsid w:val="007E35D1"/>
    <w:rsid w:val="007E6ED6"/>
    <w:rsid w:val="007E7600"/>
    <w:rsid w:val="007F45D6"/>
    <w:rsid w:val="007F4773"/>
    <w:rsid w:val="007F5F89"/>
    <w:rsid w:val="007F6704"/>
    <w:rsid w:val="0080090F"/>
    <w:rsid w:val="008016E0"/>
    <w:rsid w:val="008021E0"/>
    <w:rsid w:val="0080424F"/>
    <w:rsid w:val="00805505"/>
    <w:rsid w:val="00805692"/>
    <w:rsid w:val="008059D4"/>
    <w:rsid w:val="0080753D"/>
    <w:rsid w:val="0081073D"/>
    <w:rsid w:val="0081130E"/>
    <w:rsid w:val="0081250E"/>
    <w:rsid w:val="00813746"/>
    <w:rsid w:val="00813777"/>
    <w:rsid w:val="00814165"/>
    <w:rsid w:val="00815FF0"/>
    <w:rsid w:val="00816AE6"/>
    <w:rsid w:val="00822E08"/>
    <w:rsid w:val="00823210"/>
    <w:rsid w:val="00823CBF"/>
    <w:rsid w:val="00823D39"/>
    <w:rsid w:val="00824482"/>
    <w:rsid w:val="00824637"/>
    <w:rsid w:val="0082477B"/>
    <w:rsid w:val="008254C7"/>
    <w:rsid w:val="00826468"/>
    <w:rsid w:val="0082746E"/>
    <w:rsid w:val="008277B8"/>
    <w:rsid w:val="00832D13"/>
    <w:rsid w:val="00833053"/>
    <w:rsid w:val="00833FC4"/>
    <w:rsid w:val="00834487"/>
    <w:rsid w:val="00834BE7"/>
    <w:rsid w:val="00835E9D"/>
    <w:rsid w:val="00836234"/>
    <w:rsid w:val="00836DC0"/>
    <w:rsid w:val="0084093C"/>
    <w:rsid w:val="0084175E"/>
    <w:rsid w:val="00842656"/>
    <w:rsid w:val="0084468C"/>
    <w:rsid w:val="00850317"/>
    <w:rsid w:val="008509A3"/>
    <w:rsid w:val="00851FC6"/>
    <w:rsid w:val="00853363"/>
    <w:rsid w:val="00853619"/>
    <w:rsid w:val="00853B7C"/>
    <w:rsid w:val="0085449C"/>
    <w:rsid w:val="00855906"/>
    <w:rsid w:val="00855F1C"/>
    <w:rsid w:val="0085638C"/>
    <w:rsid w:val="0085784A"/>
    <w:rsid w:val="00857A96"/>
    <w:rsid w:val="00860F60"/>
    <w:rsid w:val="008614C1"/>
    <w:rsid w:val="00863E23"/>
    <w:rsid w:val="008673E1"/>
    <w:rsid w:val="00867B24"/>
    <w:rsid w:val="008709D3"/>
    <w:rsid w:val="00870F6B"/>
    <w:rsid w:val="00871522"/>
    <w:rsid w:val="0087199E"/>
    <w:rsid w:val="008727A1"/>
    <w:rsid w:val="00872E4A"/>
    <w:rsid w:val="008730D6"/>
    <w:rsid w:val="00873D3F"/>
    <w:rsid w:val="0087468A"/>
    <w:rsid w:val="00875514"/>
    <w:rsid w:val="00875EAA"/>
    <w:rsid w:val="00876BE7"/>
    <w:rsid w:val="008778C1"/>
    <w:rsid w:val="00880CDD"/>
    <w:rsid w:val="00881003"/>
    <w:rsid w:val="00881E86"/>
    <w:rsid w:val="00881F9A"/>
    <w:rsid w:val="0088396C"/>
    <w:rsid w:val="0088552B"/>
    <w:rsid w:val="0088585C"/>
    <w:rsid w:val="0088746B"/>
    <w:rsid w:val="00887F16"/>
    <w:rsid w:val="00890196"/>
    <w:rsid w:val="00890B25"/>
    <w:rsid w:val="00890E6D"/>
    <w:rsid w:val="00892402"/>
    <w:rsid w:val="0089280A"/>
    <w:rsid w:val="00894EDF"/>
    <w:rsid w:val="0089544B"/>
    <w:rsid w:val="00895B93"/>
    <w:rsid w:val="00897B60"/>
    <w:rsid w:val="008A0373"/>
    <w:rsid w:val="008A0505"/>
    <w:rsid w:val="008A3176"/>
    <w:rsid w:val="008A3D71"/>
    <w:rsid w:val="008A4C98"/>
    <w:rsid w:val="008A56F8"/>
    <w:rsid w:val="008A5ED9"/>
    <w:rsid w:val="008A613D"/>
    <w:rsid w:val="008A63C2"/>
    <w:rsid w:val="008A7BEF"/>
    <w:rsid w:val="008B1549"/>
    <w:rsid w:val="008B16E7"/>
    <w:rsid w:val="008B1E28"/>
    <w:rsid w:val="008B21BB"/>
    <w:rsid w:val="008B2294"/>
    <w:rsid w:val="008B2892"/>
    <w:rsid w:val="008B30B7"/>
    <w:rsid w:val="008B37E4"/>
    <w:rsid w:val="008B387A"/>
    <w:rsid w:val="008B401F"/>
    <w:rsid w:val="008B537D"/>
    <w:rsid w:val="008B56DC"/>
    <w:rsid w:val="008B642E"/>
    <w:rsid w:val="008C0CE2"/>
    <w:rsid w:val="008C1EAF"/>
    <w:rsid w:val="008C21A6"/>
    <w:rsid w:val="008C503A"/>
    <w:rsid w:val="008C627A"/>
    <w:rsid w:val="008C727D"/>
    <w:rsid w:val="008C74B3"/>
    <w:rsid w:val="008D045A"/>
    <w:rsid w:val="008D1604"/>
    <w:rsid w:val="008D1F9C"/>
    <w:rsid w:val="008D3540"/>
    <w:rsid w:val="008D404D"/>
    <w:rsid w:val="008D4FC3"/>
    <w:rsid w:val="008D578D"/>
    <w:rsid w:val="008D6AE7"/>
    <w:rsid w:val="008D6F4A"/>
    <w:rsid w:val="008D7CAE"/>
    <w:rsid w:val="008E0015"/>
    <w:rsid w:val="008E39EE"/>
    <w:rsid w:val="008E3B85"/>
    <w:rsid w:val="008E3B98"/>
    <w:rsid w:val="008E63A2"/>
    <w:rsid w:val="008F0360"/>
    <w:rsid w:val="008F0AE3"/>
    <w:rsid w:val="008F230C"/>
    <w:rsid w:val="008F30FD"/>
    <w:rsid w:val="008F5AD0"/>
    <w:rsid w:val="008F68E3"/>
    <w:rsid w:val="008F6CEF"/>
    <w:rsid w:val="008F7B95"/>
    <w:rsid w:val="008F7C77"/>
    <w:rsid w:val="00900C11"/>
    <w:rsid w:val="00900EA5"/>
    <w:rsid w:val="00900EB0"/>
    <w:rsid w:val="009011CD"/>
    <w:rsid w:val="00902046"/>
    <w:rsid w:val="009023FD"/>
    <w:rsid w:val="00902E63"/>
    <w:rsid w:val="00902F87"/>
    <w:rsid w:val="0090711F"/>
    <w:rsid w:val="009073FA"/>
    <w:rsid w:val="00907736"/>
    <w:rsid w:val="00913EF5"/>
    <w:rsid w:val="009146E4"/>
    <w:rsid w:val="00916B73"/>
    <w:rsid w:val="00916D3E"/>
    <w:rsid w:val="00917428"/>
    <w:rsid w:val="00920696"/>
    <w:rsid w:val="00920C75"/>
    <w:rsid w:val="00920FC6"/>
    <w:rsid w:val="00921EB0"/>
    <w:rsid w:val="00922DB5"/>
    <w:rsid w:val="00923AFD"/>
    <w:rsid w:val="00923B92"/>
    <w:rsid w:val="00923C65"/>
    <w:rsid w:val="00925517"/>
    <w:rsid w:val="009255F7"/>
    <w:rsid w:val="00925A70"/>
    <w:rsid w:val="00925E3F"/>
    <w:rsid w:val="0092689F"/>
    <w:rsid w:val="009269CE"/>
    <w:rsid w:val="00927504"/>
    <w:rsid w:val="00927877"/>
    <w:rsid w:val="00930361"/>
    <w:rsid w:val="0093097C"/>
    <w:rsid w:val="00930D7F"/>
    <w:rsid w:val="00931372"/>
    <w:rsid w:val="009317B0"/>
    <w:rsid w:val="00933CA7"/>
    <w:rsid w:val="00934AE4"/>
    <w:rsid w:val="00935B3E"/>
    <w:rsid w:val="009360C7"/>
    <w:rsid w:val="009361C6"/>
    <w:rsid w:val="009365D7"/>
    <w:rsid w:val="00936E4D"/>
    <w:rsid w:val="00937A2D"/>
    <w:rsid w:val="00937E45"/>
    <w:rsid w:val="00940C58"/>
    <w:rsid w:val="00941803"/>
    <w:rsid w:val="0094360E"/>
    <w:rsid w:val="0094448D"/>
    <w:rsid w:val="009448CA"/>
    <w:rsid w:val="009462DD"/>
    <w:rsid w:val="00947778"/>
    <w:rsid w:val="00947D35"/>
    <w:rsid w:val="009501BD"/>
    <w:rsid w:val="0095029E"/>
    <w:rsid w:val="00950445"/>
    <w:rsid w:val="009507C9"/>
    <w:rsid w:val="009509D8"/>
    <w:rsid w:val="009527BE"/>
    <w:rsid w:val="00952F48"/>
    <w:rsid w:val="009542D5"/>
    <w:rsid w:val="0095475E"/>
    <w:rsid w:val="0095503B"/>
    <w:rsid w:val="009559B9"/>
    <w:rsid w:val="00956EC6"/>
    <w:rsid w:val="009576E3"/>
    <w:rsid w:val="00957ABB"/>
    <w:rsid w:val="00960B7D"/>
    <w:rsid w:val="00965B86"/>
    <w:rsid w:val="00965FAB"/>
    <w:rsid w:val="00966749"/>
    <w:rsid w:val="00966C8A"/>
    <w:rsid w:val="00967893"/>
    <w:rsid w:val="009707A2"/>
    <w:rsid w:val="00970E39"/>
    <w:rsid w:val="00971195"/>
    <w:rsid w:val="00971661"/>
    <w:rsid w:val="009721F0"/>
    <w:rsid w:val="00973F26"/>
    <w:rsid w:val="00974E87"/>
    <w:rsid w:val="00976822"/>
    <w:rsid w:val="0097692B"/>
    <w:rsid w:val="00976D41"/>
    <w:rsid w:val="00977096"/>
    <w:rsid w:val="009805C0"/>
    <w:rsid w:val="0098085D"/>
    <w:rsid w:val="00983A09"/>
    <w:rsid w:val="009847B3"/>
    <w:rsid w:val="00984A20"/>
    <w:rsid w:val="00984AE9"/>
    <w:rsid w:val="009850AC"/>
    <w:rsid w:val="00985339"/>
    <w:rsid w:val="0098590D"/>
    <w:rsid w:val="009862F4"/>
    <w:rsid w:val="00990625"/>
    <w:rsid w:val="009909AD"/>
    <w:rsid w:val="0099152D"/>
    <w:rsid w:val="009923A7"/>
    <w:rsid w:val="00992DE0"/>
    <w:rsid w:val="00993955"/>
    <w:rsid w:val="00994344"/>
    <w:rsid w:val="00995798"/>
    <w:rsid w:val="009960A1"/>
    <w:rsid w:val="00996C52"/>
    <w:rsid w:val="00996CA5"/>
    <w:rsid w:val="00997017"/>
    <w:rsid w:val="00997A70"/>
    <w:rsid w:val="009A0E7C"/>
    <w:rsid w:val="009A13A5"/>
    <w:rsid w:val="009A2F3F"/>
    <w:rsid w:val="009A31CB"/>
    <w:rsid w:val="009A37B6"/>
    <w:rsid w:val="009A3F22"/>
    <w:rsid w:val="009A4578"/>
    <w:rsid w:val="009A5264"/>
    <w:rsid w:val="009A5270"/>
    <w:rsid w:val="009A59AC"/>
    <w:rsid w:val="009A619C"/>
    <w:rsid w:val="009A7B01"/>
    <w:rsid w:val="009B183F"/>
    <w:rsid w:val="009B3546"/>
    <w:rsid w:val="009B4827"/>
    <w:rsid w:val="009B756A"/>
    <w:rsid w:val="009C008F"/>
    <w:rsid w:val="009C1014"/>
    <w:rsid w:val="009C2006"/>
    <w:rsid w:val="009C2AE1"/>
    <w:rsid w:val="009C3326"/>
    <w:rsid w:val="009C358D"/>
    <w:rsid w:val="009C459D"/>
    <w:rsid w:val="009C534D"/>
    <w:rsid w:val="009C7E7E"/>
    <w:rsid w:val="009D012B"/>
    <w:rsid w:val="009D4A42"/>
    <w:rsid w:val="009D7303"/>
    <w:rsid w:val="009D7770"/>
    <w:rsid w:val="009D7A00"/>
    <w:rsid w:val="009D7FF3"/>
    <w:rsid w:val="009E0538"/>
    <w:rsid w:val="009E10E4"/>
    <w:rsid w:val="009E11BD"/>
    <w:rsid w:val="009E1C03"/>
    <w:rsid w:val="009E2C05"/>
    <w:rsid w:val="009E31DF"/>
    <w:rsid w:val="009E5DAA"/>
    <w:rsid w:val="009E6671"/>
    <w:rsid w:val="009E6960"/>
    <w:rsid w:val="009E7ABA"/>
    <w:rsid w:val="009E7B6B"/>
    <w:rsid w:val="009F01C1"/>
    <w:rsid w:val="009F3488"/>
    <w:rsid w:val="009F40CC"/>
    <w:rsid w:val="009F45DE"/>
    <w:rsid w:val="009F68F9"/>
    <w:rsid w:val="009F713E"/>
    <w:rsid w:val="009F79E9"/>
    <w:rsid w:val="00A003DF"/>
    <w:rsid w:val="00A006E2"/>
    <w:rsid w:val="00A00B36"/>
    <w:rsid w:val="00A01DD0"/>
    <w:rsid w:val="00A03C26"/>
    <w:rsid w:val="00A063F7"/>
    <w:rsid w:val="00A0683F"/>
    <w:rsid w:val="00A06A1E"/>
    <w:rsid w:val="00A077A1"/>
    <w:rsid w:val="00A109A0"/>
    <w:rsid w:val="00A11C95"/>
    <w:rsid w:val="00A11EA0"/>
    <w:rsid w:val="00A12E9C"/>
    <w:rsid w:val="00A146A3"/>
    <w:rsid w:val="00A14B5E"/>
    <w:rsid w:val="00A14DC0"/>
    <w:rsid w:val="00A16000"/>
    <w:rsid w:val="00A165B4"/>
    <w:rsid w:val="00A16D85"/>
    <w:rsid w:val="00A1778B"/>
    <w:rsid w:val="00A1796A"/>
    <w:rsid w:val="00A201C3"/>
    <w:rsid w:val="00A20956"/>
    <w:rsid w:val="00A20C10"/>
    <w:rsid w:val="00A20C65"/>
    <w:rsid w:val="00A20EF7"/>
    <w:rsid w:val="00A22B63"/>
    <w:rsid w:val="00A23286"/>
    <w:rsid w:val="00A24163"/>
    <w:rsid w:val="00A24285"/>
    <w:rsid w:val="00A2527D"/>
    <w:rsid w:val="00A26D99"/>
    <w:rsid w:val="00A27259"/>
    <w:rsid w:val="00A301D1"/>
    <w:rsid w:val="00A302B2"/>
    <w:rsid w:val="00A32152"/>
    <w:rsid w:val="00A32B56"/>
    <w:rsid w:val="00A33911"/>
    <w:rsid w:val="00A34FF1"/>
    <w:rsid w:val="00A35897"/>
    <w:rsid w:val="00A37CDA"/>
    <w:rsid w:val="00A37D4A"/>
    <w:rsid w:val="00A405C1"/>
    <w:rsid w:val="00A408F6"/>
    <w:rsid w:val="00A40C86"/>
    <w:rsid w:val="00A4153F"/>
    <w:rsid w:val="00A425F5"/>
    <w:rsid w:val="00A444A2"/>
    <w:rsid w:val="00A44E4C"/>
    <w:rsid w:val="00A457D6"/>
    <w:rsid w:val="00A45920"/>
    <w:rsid w:val="00A467DE"/>
    <w:rsid w:val="00A46EB0"/>
    <w:rsid w:val="00A50455"/>
    <w:rsid w:val="00A50C6E"/>
    <w:rsid w:val="00A51026"/>
    <w:rsid w:val="00A51113"/>
    <w:rsid w:val="00A5143D"/>
    <w:rsid w:val="00A52F82"/>
    <w:rsid w:val="00A539D3"/>
    <w:rsid w:val="00A5441E"/>
    <w:rsid w:val="00A544B9"/>
    <w:rsid w:val="00A567AA"/>
    <w:rsid w:val="00A57B6E"/>
    <w:rsid w:val="00A60519"/>
    <w:rsid w:val="00A6059B"/>
    <w:rsid w:val="00A60865"/>
    <w:rsid w:val="00A61D92"/>
    <w:rsid w:val="00A62D70"/>
    <w:rsid w:val="00A635A4"/>
    <w:rsid w:val="00A6563E"/>
    <w:rsid w:val="00A667E2"/>
    <w:rsid w:val="00A66F9D"/>
    <w:rsid w:val="00A67D8A"/>
    <w:rsid w:val="00A703CD"/>
    <w:rsid w:val="00A71A7A"/>
    <w:rsid w:val="00A72221"/>
    <w:rsid w:val="00A739F5"/>
    <w:rsid w:val="00A74515"/>
    <w:rsid w:val="00A75B7A"/>
    <w:rsid w:val="00A80DBD"/>
    <w:rsid w:val="00A82920"/>
    <w:rsid w:val="00A82A0D"/>
    <w:rsid w:val="00A83591"/>
    <w:rsid w:val="00A85FBE"/>
    <w:rsid w:val="00A931E9"/>
    <w:rsid w:val="00A939D3"/>
    <w:rsid w:val="00A94AF0"/>
    <w:rsid w:val="00A95AC3"/>
    <w:rsid w:val="00A9600C"/>
    <w:rsid w:val="00A96287"/>
    <w:rsid w:val="00A963B0"/>
    <w:rsid w:val="00A9783D"/>
    <w:rsid w:val="00AA0B85"/>
    <w:rsid w:val="00AA1B1C"/>
    <w:rsid w:val="00AA2A84"/>
    <w:rsid w:val="00AA45A3"/>
    <w:rsid w:val="00AA4B2D"/>
    <w:rsid w:val="00AA62F9"/>
    <w:rsid w:val="00AA7F83"/>
    <w:rsid w:val="00AB0146"/>
    <w:rsid w:val="00AB1AF1"/>
    <w:rsid w:val="00AB21E3"/>
    <w:rsid w:val="00AB241F"/>
    <w:rsid w:val="00AB2CEB"/>
    <w:rsid w:val="00AB3F06"/>
    <w:rsid w:val="00AB4448"/>
    <w:rsid w:val="00AB6266"/>
    <w:rsid w:val="00AB68CF"/>
    <w:rsid w:val="00AB7B87"/>
    <w:rsid w:val="00AB7F88"/>
    <w:rsid w:val="00AC16A5"/>
    <w:rsid w:val="00AC17E4"/>
    <w:rsid w:val="00AC26A5"/>
    <w:rsid w:val="00AC3A42"/>
    <w:rsid w:val="00AC5E0D"/>
    <w:rsid w:val="00AC675E"/>
    <w:rsid w:val="00AD07D7"/>
    <w:rsid w:val="00AD299A"/>
    <w:rsid w:val="00AD336D"/>
    <w:rsid w:val="00AD46F4"/>
    <w:rsid w:val="00AD55D5"/>
    <w:rsid w:val="00AD5C91"/>
    <w:rsid w:val="00AD77CB"/>
    <w:rsid w:val="00AD7FA1"/>
    <w:rsid w:val="00AE3031"/>
    <w:rsid w:val="00AE356F"/>
    <w:rsid w:val="00AE5E43"/>
    <w:rsid w:val="00AE6E90"/>
    <w:rsid w:val="00AE6ECF"/>
    <w:rsid w:val="00AE78A3"/>
    <w:rsid w:val="00AF00FD"/>
    <w:rsid w:val="00AF1CDA"/>
    <w:rsid w:val="00AF22DC"/>
    <w:rsid w:val="00AF3419"/>
    <w:rsid w:val="00AF34CE"/>
    <w:rsid w:val="00AF3D01"/>
    <w:rsid w:val="00AF4D4B"/>
    <w:rsid w:val="00AF5BBB"/>
    <w:rsid w:val="00B00360"/>
    <w:rsid w:val="00B0201D"/>
    <w:rsid w:val="00B02202"/>
    <w:rsid w:val="00B0255C"/>
    <w:rsid w:val="00B027E1"/>
    <w:rsid w:val="00B0286B"/>
    <w:rsid w:val="00B037F3"/>
    <w:rsid w:val="00B04950"/>
    <w:rsid w:val="00B0775F"/>
    <w:rsid w:val="00B11305"/>
    <w:rsid w:val="00B123E1"/>
    <w:rsid w:val="00B12863"/>
    <w:rsid w:val="00B12DF1"/>
    <w:rsid w:val="00B138FE"/>
    <w:rsid w:val="00B1398B"/>
    <w:rsid w:val="00B13AE4"/>
    <w:rsid w:val="00B13C20"/>
    <w:rsid w:val="00B15390"/>
    <w:rsid w:val="00B21016"/>
    <w:rsid w:val="00B230F7"/>
    <w:rsid w:val="00B24BBB"/>
    <w:rsid w:val="00B25242"/>
    <w:rsid w:val="00B260FD"/>
    <w:rsid w:val="00B26B1C"/>
    <w:rsid w:val="00B26B7D"/>
    <w:rsid w:val="00B31199"/>
    <w:rsid w:val="00B31A87"/>
    <w:rsid w:val="00B31EEC"/>
    <w:rsid w:val="00B3201D"/>
    <w:rsid w:val="00B331ED"/>
    <w:rsid w:val="00B331FC"/>
    <w:rsid w:val="00B337F5"/>
    <w:rsid w:val="00B341FE"/>
    <w:rsid w:val="00B342A8"/>
    <w:rsid w:val="00B349A2"/>
    <w:rsid w:val="00B35BF4"/>
    <w:rsid w:val="00B36B2F"/>
    <w:rsid w:val="00B41E20"/>
    <w:rsid w:val="00B46F94"/>
    <w:rsid w:val="00B4792F"/>
    <w:rsid w:val="00B47A49"/>
    <w:rsid w:val="00B500A1"/>
    <w:rsid w:val="00B502D3"/>
    <w:rsid w:val="00B5090A"/>
    <w:rsid w:val="00B50EC4"/>
    <w:rsid w:val="00B52E43"/>
    <w:rsid w:val="00B535C2"/>
    <w:rsid w:val="00B53661"/>
    <w:rsid w:val="00B53A0C"/>
    <w:rsid w:val="00B560F2"/>
    <w:rsid w:val="00B60611"/>
    <w:rsid w:val="00B607F3"/>
    <w:rsid w:val="00B60E3E"/>
    <w:rsid w:val="00B6153A"/>
    <w:rsid w:val="00B61F09"/>
    <w:rsid w:val="00B634A7"/>
    <w:rsid w:val="00B64FBC"/>
    <w:rsid w:val="00B65822"/>
    <w:rsid w:val="00B65C2B"/>
    <w:rsid w:val="00B65CD9"/>
    <w:rsid w:val="00B7177D"/>
    <w:rsid w:val="00B72BF8"/>
    <w:rsid w:val="00B73803"/>
    <w:rsid w:val="00B73C0B"/>
    <w:rsid w:val="00B75BBA"/>
    <w:rsid w:val="00B7657F"/>
    <w:rsid w:val="00B76ABD"/>
    <w:rsid w:val="00B76D8E"/>
    <w:rsid w:val="00B77255"/>
    <w:rsid w:val="00B772F7"/>
    <w:rsid w:val="00B7744D"/>
    <w:rsid w:val="00B7785E"/>
    <w:rsid w:val="00B778CC"/>
    <w:rsid w:val="00B81A01"/>
    <w:rsid w:val="00B81F08"/>
    <w:rsid w:val="00B82F04"/>
    <w:rsid w:val="00B833B5"/>
    <w:rsid w:val="00B83AFA"/>
    <w:rsid w:val="00B845AC"/>
    <w:rsid w:val="00B863DA"/>
    <w:rsid w:val="00B867CA"/>
    <w:rsid w:val="00B868A6"/>
    <w:rsid w:val="00B87796"/>
    <w:rsid w:val="00B87D5B"/>
    <w:rsid w:val="00B87F5C"/>
    <w:rsid w:val="00B90D7B"/>
    <w:rsid w:val="00B9150C"/>
    <w:rsid w:val="00B91CFF"/>
    <w:rsid w:val="00B92009"/>
    <w:rsid w:val="00B9225F"/>
    <w:rsid w:val="00B9227A"/>
    <w:rsid w:val="00B923BD"/>
    <w:rsid w:val="00B9288F"/>
    <w:rsid w:val="00B9324A"/>
    <w:rsid w:val="00B95EB2"/>
    <w:rsid w:val="00B96BDF"/>
    <w:rsid w:val="00B97016"/>
    <w:rsid w:val="00BA0155"/>
    <w:rsid w:val="00BA152E"/>
    <w:rsid w:val="00BA26F3"/>
    <w:rsid w:val="00BA49C8"/>
    <w:rsid w:val="00BA5916"/>
    <w:rsid w:val="00BA66B0"/>
    <w:rsid w:val="00BB0682"/>
    <w:rsid w:val="00BB1238"/>
    <w:rsid w:val="00BB1D0D"/>
    <w:rsid w:val="00BB1D1E"/>
    <w:rsid w:val="00BB2F02"/>
    <w:rsid w:val="00BB3327"/>
    <w:rsid w:val="00BB43C3"/>
    <w:rsid w:val="00BB59C4"/>
    <w:rsid w:val="00BB61A6"/>
    <w:rsid w:val="00BB6884"/>
    <w:rsid w:val="00BB68E5"/>
    <w:rsid w:val="00BB79FA"/>
    <w:rsid w:val="00BB7BE5"/>
    <w:rsid w:val="00BC26CE"/>
    <w:rsid w:val="00BC3DE6"/>
    <w:rsid w:val="00BC3EA1"/>
    <w:rsid w:val="00BC5AB9"/>
    <w:rsid w:val="00BC5DA6"/>
    <w:rsid w:val="00BC6141"/>
    <w:rsid w:val="00BC6492"/>
    <w:rsid w:val="00BC7482"/>
    <w:rsid w:val="00BC7A59"/>
    <w:rsid w:val="00BD08CF"/>
    <w:rsid w:val="00BD0EDB"/>
    <w:rsid w:val="00BD12CC"/>
    <w:rsid w:val="00BD1CB1"/>
    <w:rsid w:val="00BD2B21"/>
    <w:rsid w:val="00BD382F"/>
    <w:rsid w:val="00BD4003"/>
    <w:rsid w:val="00BD4E73"/>
    <w:rsid w:val="00BD5BD0"/>
    <w:rsid w:val="00BD5C0A"/>
    <w:rsid w:val="00BD6510"/>
    <w:rsid w:val="00BE2D1F"/>
    <w:rsid w:val="00BE3159"/>
    <w:rsid w:val="00BE4371"/>
    <w:rsid w:val="00BE540A"/>
    <w:rsid w:val="00BE5EE5"/>
    <w:rsid w:val="00BE6B88"/>
    <w:rsid w:val="00BE7FA3"/>
    <w:rsid w:val="00BF0ABF"/>
    <w:rsid w:val="00BF0F20"/>
    <w:rsid w:val="00BF25A9"/>
    <w:rsid w:val="00BF4741"/>
    <w:rsid w:val="00BF614E"/>
    <w:rsid w:val="00BF615D"/>
    <w:rsid w:val="00C00091"/>
    <w:rsid w:val="00C00563"/>
    <w:rsid w:val="00C02E97"/>
    <w:rsid w:val="00C0585F"/>
    <w:rsid w:val="00C06BF7"/>
    <w:rsid w:val="00C07281"/>
    <w:rsid w:val="00C10F69"/>
    <w:rsid w:val="00C14C79"/>
    <w:rsid w:val="00C161A0"/>
    <w:rsid w:val="00C17B2B"/>
    <w:rsid w:val="00C20001"/>
    <w:rsid w:val="00C21684"/>
    <w:rsid w:val="00C217A4"/>
    <w:rsid w:val="00C21C1B"/>
    <w:rsid w:val="00C21DD8"/>
    <w:rsid w:val="00C22000"/>
    <w:rsid w:val="00C235DE"/>
    <w:rsid w:val="00C26314"/>
    <w:rsid w:val="00C32608"/>
    <w:rsid w:val="00C32CF3"/>
    <w:rsid w:val="00C33783"/>
    <w:rsid w:val="00C337E1"/>
    <w:rsid w:val="00C33CCA"/>
    <w:rsid w:val="00C33FE9"/>
    <w:rsid w:val="00C34600"/>
    <w:rsid w:val="00C35B86"/>
    <w:rsid w:val="00C36812"/>
    <w:rsid w:val="00C3718C"/>
    <w:rsid w:val="00C37873"/>
    <w:rsid w:val="00C41676"/>
    <w:rsid w:val="00C41D1D"/>
    <w:rsid w:val="00C42167"/>
    <w:rsid w:val="00C430D4"/>
    <w:rsid w:val="00C430EC"/>
    <w:rsid w:val="00C43270"/>
    <w:rsid w:val="00C43DFB"/>
    <w:rsid w:val="00C512AA"/>
    <w:rsid w:val="00C52143"/>
    <w:rsid w:val="00C5249A"/>
    <w:rsid w:val="00C5284F"/>
    <w:rsid w:val="00C54602"/>
    <w:rsid w:val="00C54D55"/>
    <w:rsid w:val="00C562C5"/>
    <w:rsid w:val="00C56A6A"/>
    <w:rsid w:val="00C56B87"/>
    <w:rsid w:val="00C572B3"/>
    <w:rsid w:val="00C605BB"/>
    <w:rsid w:val="00C60F0A"/>
    <w:rsid w:val="00C61D26"/>
    <w:rsid w:val="00C65407"/>
    <w:rsid w:val="00C65B85"/>
    <w:rsid w:val="00C66D01"/>
    <w:rsid w:val="00C714C6"/>
    <w:rsid w:val="00C76B62"/>
    <w:rsid w:val="00C76FB8"/>
    <w:rsid w:val="00C77700"/>
    <w:rsid w:val="00C779D8"/>
    <w:rsid w:val="00C82A40"/>
    <w:rsid w:val="00C858FD"/>
    <w:rsid w:val="00C867EE"/>
    <w:rsid w:val="00C8713F"/>
    <w:rsid w:val="00C9023E"/>
    <w:rsid w:val="00C907EC"/>
    <w:rsid w:val="00C93758"/>
    <w:rsid w:val="00C93AA1"/>
    <w:rsid w:val="00C93B95"/>
    <w:rsid w:val="00CA0E09"/>
    <w:rsid w:val="00CA5A0E"/>
    <w:rsid w:val="00CA612E"/>
    <w:rsid w:val="00CA6610"/>
    <w:rsid w:val="00CB0028"/>
    <w:rsid w:val="00CB017E"/>
    <w:rsid w:val="00CB0CA1"/>
    <w:rsid w:val="00CB1D17"/>
    <w:rsid w:val="00CB22FB"/>
    <w:rsid w:val="00CB233F"/>
    <w:rsid w:val="00CB496B"/>
    <w:rsid w:val="00CB4DCA"/>
    <w:rsid w:val="00CB6D4D"/>
    <w:rsid w:val="00CB7244"/>
    <w:rsid w:val="00CC0016"/>
    <w:rsid w:val="00CC15C5"/>
    <w:rsid w:val="00CC3930"/>
    <w:rsid w:val="00CC437A"/>
    <w:rsid w:val="00CC5310"/>
    <w:rsid w:val="00CC542C"/>
    <w:rsid w:val="00CC5912"/>
    <w:rsid w:val="00CC7F54"/>
    <w:rsid w:val="00CD00BB"/>
    <w:rsid w:val="00CD02D8"/>
    <w:rsid w:val="00CD08FB"/>
    <w:rsid w:val="00CD0A7F"/>
    <w:rsid w:val="00CD0E3B"/>
    <w:rsid w:val="00CD2956"/>
    <w:rsid w:val="00CD3252"/>
    <w:rsid w:val="00CD572E"/>
    <w:rsid w:val="00CD58CA"/>
    <w:rsid w:val="00CD5B30"/>
    <w:rsid w:val="00CD6951"/>
    <w:rsid w:val="00CE0500"/>
    <w:rsid w:val="00CE09A7"/>
    <w:rsid w:val="00CE12F1"/>
    <w:rsid w:val="00CE26A1"/>
    <w:rsid w:val="00CE2FE4"/>
    <w:rsid w:val="00CE5259"/>
    <w:rsid w:val="00CE5279"/>
    <w:rsid w:val="00CF22EF"/>
    <w:rsid w:val="00CF2533"/>
    <w:rsid w:val="00CF4398"/>
    <w:rsid w:val="00CF509F"/>
    <w:rsid w:val="00CF5717"/>
    <w:rsid w:val="00CF571B"/>
    <w:rsid w:val="00CF7763"/>
    <w:rsid w:val="00CF7991"/>
    <w:rsid w:val="00CF7C8D"/>
    <w:rsid w:val="00D008A4"/>
    <w:rsid w:val="00D0131A"/>
    <w:rsid w:val="00D014D9"/>
    <w:rsid w:val="00D01F1D"/>
    <w:rsid w:val="00D02188"/>
    <w:rsid w:val="00D022BE"/>
    <w:rsid w:val="00D02C58"/>
    <w:rsid w:val="00D0376F"/>
    <w:rsid w:val="00D038D8"/>
    <w:rsid w:val="00D0543A"/>
    <w:rsid w:val="00D0549B"/>
    <w:rsid w:val="00D06E33"/>
    <w:rsid w:val="00D0732F"/>
    <w:rsid w:val="00D07B1F"/>
    <w:rsid w:val="00D1097B"/>
    <w:rsid w:val="00D111ED"/>
    <w:rsid w:val="00D11850"/>
    <w:rsid w:val="00D15064"/>
    <w:rsid w:val="00D17221"/>
    <w:rsid w:val="00D2148C"/>
    <w:rsid w:val="00D22B6C"/>
    <w:rsid w:val="00D23B08"/>
    <w:rsid w:val="00D260F4"/>
    <w:rsid w:val="00D268D3"/>
    <w:rsid w:val="00D272BD"/>
    <w:rsid w:val="00D27F09"/>
    <w:rsid w:val="00D301AB"/>
    <w:rsid w:val="00D31E7B"/>
    <w:rsid w:val="00D32045"/>
    <w:rsid w:val="00D336BF"/>
    <w:rsid w:val="00D33CF9"/>
    <w:rsid w:val="00D34623"/>
    <w:rsid w:val="00D3731A"/>
    <w:rsid w:val="00D40003"/>
    <w:rsid w:val="00D4104A"/>
    <w:rsid w:val="00D41105"/>
    <w:rsid w:val="00D41193"/>
    <w:rsid w:val="00D41C37"/>
    <w:rsid w:val="00D42C0B"/>
    <w:rsid w:val="00D4581C"/>
    <w:rsid w:val="00D52655"/>
    <w:rsid w:val="00D52C61"/>
    <w:rsid w:val="00D52F49"/>
    <w:rsid w:val="00D53121"/>
    <w:rsid w:val="00D537A8"/>
    <w:rsid w:val="00D5452C"/>
    <w:rsid w:val="00D54709"/>
    <w:rsid w:val="00D61F20"/>
    <w:rsid w:val="00D6235A"/>
    <w:rsid w:val="00D63FFE"/>
    <w:rsid w:val="00D64DA8"/>
    <w:rsid w:val="00D652F2"/>
    <w:rsid w:val="00D6620A"/>
    <w:rsid w:val="00D67F7A"/>
    <w:rsid w:val="00D70A5B"/>
    <w:rsid w:val="00D70AEB"/>
    <w:rsid w:val="00D70FD3"/>
    <w:rsid w:val="00D71335"/>
    <w:rsid w:val="00D71612"/>
    <w:rsid w:val="00D72819"/>
    <w:rsid w:val="00D74EEA"/>
    <w:rsid w:val="00D75DF2"/>
    <w:rsid w:val="00D7620E"/>
    <w:rsid w:val="00D77D89"/>
    <w:rsid w:val="00D81024"/>
    <w:rsid w:val="00D81074"/>
    <w:rsid w:val="00D81B7C"/>
    <w:rsid w:val="00D8241B"/>
    <w:rsid w:val="00D83F57"/>
    <w:rsid w:val="00D84067"/>
    <w:rsid w:val="00D8536B"/>
    <w:rsid w:val="00D85E18"/>
    <w:rsid w:val="00D86227"/>
    <w:rsid w:val="00D86729"/>
    <w:rsid w:val="00D904D6"/>
    <w:rsid w:val="00D90653"/>
    <w:rsid w:val="00D90CB7"/>
    <w:rsid w:val="00D91B79"/>
    <w:rsid w:val="00D91F6F"/>
    <w:rsid w:val="00D92F28"/>
    <w:rsid w:val="00D938EC"/>
    <w:rsid w:val="00D955E0"/>
    <w:rsid w:val="00D96AB3"/>
    <w:rsid w:val="00D974C9"/>
    <w:rsid w:val="00D97B4D"/>
    <w:rsid w:val="00DA0E18"/>
    <w:rsid w:val="00DA1EEE"/>
    <w:rsid w:val="00DA28EF"/>
    <w:rsid w:val="00DA2FC3"/>
    <w:rsid w:val="00DA3E7B"/>
    <w:rsid w:val="00DA68F2"/>
    <w:rsid w:val="00DA77D5"/>
    <w:rsid w:val="00DB02D9"/>
    <w:rsid w:val="00DB28BE"/>
    <w:rsid w:val="00DB2C1A"/>
    <w:rsid w:val="00DB2CBA"/>
    <w:rsid w:val="00DB321B"/>
    <w:rsid w:val="00DB4A90"/>
    <w:rsid w:val="00DB7539"/>
    <w:rsid w:val="00DC04A1"/>
    <w:rsid w:val="00DC1026"/>
    <w:rsid w:val="00DC26AF"/>
    <w:rsid w:val="00DC319F"/>
    <w:rsid w:val="00DC489F"/>
    <w:rsid w:val="00DC54B7"/>
    <w:rsid w:val="00DC5535"/>
    <w:rsid w:val="00DC5B79"/>
    <w:rsid w:val="00DC6015"/>
    <w:rsid w:val="00DC62CA"/>
    <w:rsid w:val="00DC6FCC"/>
    <w:rsid w:val="00DC76A6"/>
    <w:rsid w:val="00DD0C79"/>
    <w:rsid w:val="00DD1948"/>
    <w:rsid w:val="00DD1D6A"/>
    <w:rsid w:val="00DD230C"/>
    <w:rsid w:val="00DD2869"/>
    <w:rsid w:val="00DD545D"/>
    <w:rsid w:val="00DD54F9"/>
    <w:rsid w:val="00DD6BB4"/>
    <w:rsid w:val="00DD74DA"/>
    <w:rsid w:val="00DE1B2E"/>
    <w:rsid w:val="00DE204D"/>
    <w:rsid w:val="00DE2505"/>
    <w:rsid w:val="00DE259F"/>
    <w:rsid w:val="00DE27D8"/>
    <w:rsid w:val="00DE2BEC"/>
    <w:rsid w:val="00DE326D"/>
    <w:rsid w:val="00DE328C"/>
    <w:rsid w:val="00DE5082"/>
    <w:rsid w:val="00DE5629"/>
    <w:rsid w:val="00DE653B"/>
    <w:rsid w:val="00DE6D37"/>
    <w:rsid w:val="00DE742B"/>
    <w:rsid w:val="00DE74A3"/>
    <w:rsid w:val="00DE75DC"/>
    <w:rsid w:val="00DE7DD3"/>
    <w:rsid w:val="00DF0A96"/>
    <w:rsid w:val="00DF1271"/>
    <w:rsid w:val="00DF30B3"/>
    <w:rsid w:val="00DF3411"/>
    <w:rsid w:val="00DF42A4"/>
    <w:rsid w:val="00DF5D2D"/>
    <w:rsid w:val="00DF775A"/>
    <w:rsid w:val="00E01FB8"/>
    <w:rsid w:val="00E027CA"/>
    <w:rsid w:val="00E02B11"/>
    <w:rsid w:val="00E04D32"/>
    <w:rsid w:val="00E05AE6"/>
    <w:rsid w:val="00E06D85"/>
    <w:rsid w:val="00E07DC3"/>
    <w:rsid w:val="00E07EB9"/>
    <w:rsid w:val="00E108EA"/>
    <w:rsid w:val="00E12743"/>
    <w:rsid w:val="00E14E62"/>
    <w:rsid w:val="00E151E4"/>
    <w:rsid w:val="00E15B37"/>
    <w:rsid w:val="00E16405"/>
    <w:rsid w:val="00E175C6"/>
    <w:rsid w:val="00E1771D"/>
    <w:rsid w:val="00E20135"/>
    <w:rsid w:val="00E21092"/>
    <w:rsid w:val="00E21406"/>
    <w:rsid w:val="00E22ADA"/>
    <w:rsid w:val="00E23188"/>
    <w:rsid w:val="00E2546E"/>
    <w:rsid w:val="00E26436"/>
    <w:rsid w:val="00E2680E"/>
    <w:rsid w:val="00E268B7"/>
    <w:rsid w:val="00E27A2B"/>
    <w:rsid w:val="00E32D5E"/>
    <w:rsid w:val="00E32F76"/>
    <w:rsid w:val="00E345BB"/>
    <w:rsid w:val="00E348C0"/>
    <w:rsid w:val="00E357D1"/>
    <w:rsid w:val="00E41661"/>
    <w:rsid w:val="00E432A4"/>
    <w:rsid w:val="00E43F3D"/>
    <w:rsid w:val="00E4529D"/>
    <w:rsid w:val="00E45830"/>
    <w:rsid w:val="00E47179"/>
    <w:rsid w:val="00E50141"/>
    <w:rsid w:val="00E51510"/>
    <w:rsid w:val="00E56400"/>
    <w:rsid w:val="00E5658B"/>
    <w:rsid w:val="00E57AFD"/>
    <w:rsid w:val="00E602CF"/>
    <w:rsid w:val="00E611FC"/>
    <w:rsid w:val="00E6187B"/>
    <w:rsid w:val="00E61E07"/>
    <w:rsid w:val="00E63946"/>
    <w:rsid w:val="00E649FB"/>
    <w:rsid w:val="00E66C3F"/>
    <w:rsid w:val="00E67BC8"/>
    <w:rsid w:val="00E70E57"/>
    <w:rsid w:val="00E72B2B"/>
    <w:rsid w:val="00E735C7"/>
    <w:rsid w:val="00E74414"/>
    <w:rsid w:val="00E75F0F"/>
    <w:rsid w:val="00E767DA"/>
    <w:rsid w:val="00E76921"/>
    <w:rsid w:val="00E77260"/>
    <w:rsid w:val="00E77307"/>
    <w:rsid w:val="00E8080A"/>
    <w:rsid w:val="00E809E0"/>
    <w:rsid w:val="00E8364F"/>
    <w:rsid w:val="00E84387"/>
    <w:rsid w:val="00E86560"/>
    <w:rsid w:val="00E921B3"/>
    <w:rsid w:val="00E9290C"/>
    <w:rsid w:val="00E94777"/>
    <w:rsid w:val="00E947EA"/>
    <w:rsid w:val="00E94C92"/>
    <w:rsid w:val="00E9643D"/>
    <w:rsid w:val="00E9729F"/>
    <w:rsid w:val="00E977B2"/>
    <w:rsid w:val="00E979EF"/>
    <w:rsid w:val="00EA06C0"/>
    <w:rsid w:val="00EA0DFA"/>
    <w:rsid w:val="00EA16C0"/>
    <w:rsid w:val="00EA253E"/>
    <w:rsid w:val="00EA3596"/>
    <w:rsid w:val="00EA3B09"/>
    <w:rsid w:val="00EA4D06"/>
    <w:rsid w:val="00EA4E86"/>
    <w:rsid w:val="00EA4EE7"/>
    <w:rsid w:val="00EA5A60"/>
    <w:rsid w:val="00EA5D83"/>
    <w:rsid w:val="00EA62BA"/>
    <w:rsid w:val="00EA671E"/>
    <w:rsid w:val="00EA7A50"/>
    <w:rsid w:val="00EB0EF0"/>
    <w:rsid w:val="00EB119D"/>
    <w:rsid w:val="00EB478B"/>
    <w:rsid w:val="00EB485E"/>
    <w:rsid w:val="00EB59DA"/>
    <w:rsid w:val="00EB662C"/>
    <w:rsid w:val="00EB6C89"/>
    <w:rsid w:val="00EB7B3C"/>
    <w:rsid w:val="00EC00C6"/>
    <w:rsid w:val="00EC1354"/>
    <w:rsid w:val="00EC14C3"/>
    <w:rsid w:val="00EC2367"/>
    <w:rsid w:val="00EC3BDD"/>
    <w:rsid w:val="00EC3BF6"/>
    <w:rsid w:val="00EC3EDA"/>
    <w:rsid w:val="00EC595A"/>
    <w:rsid w:val="00ED0723"/>
    <w:rsid w:val="00ED09C6"/>
    <w:rsid w:val="00ED1AC3"/>
    <w:rsid w:val="00ED1EDB"/>
    <w:rsid w:val="00ED41B5"/>
    <w:rsid w:val="00ED45A7"/>
    <w:rsid w:val="00ED517D"/>
    <w:rsid w:val="00ED7375"/>
    <w:rsid w:val="00ED7427"/>
    <w:rsid w:val="00EE037B"/>
    <w:rsid w:val="00EE110F"/>
    <w:rsid w:val="00EE21D0"/>
    <w:rsid w:val="00EE29F0"/>
    <w:rsid w:val="00EE2BF0"/>
    <w:rsid w:val="00EE3D08"/>
    <w:rsid w:val="00EE5331"/>
    <w:rsid w:val="00EE5568"/>
    <w:rsid w:val="00EE59A7"/>
    <w:rsid w:val="00EE5F81"/>
    <w:rsid w:val="00EF0F31"/>
    <w:rsid w:val="00EF1414"/>
    <w:rsid w:val="00EF1FE0"/>
    <w:rsid w:val="00EF3583"/>
    <w:rsid w:val="00EF440B"/>
    <w:rsid w:val="00EF44BE"/>
    <w:rsid w:val="00EF4737"/>
    <w:rsid w:val="00EF58FD"/>
    <w:rsid w:val="00EF6319"/>
    <w:rsid w:val="00EF6D81"/>
    <w:rsid w:val="00EF7688"/>
    <w:rsid w:val="00F002B1"/>
    <w:rsid w:val="00F004BC"/>
    <w:rsid w:val="00F0105B"/>
    <w:rsid w:val="00F0201D"/>
    <w:rsid w:val="00F029B8"/>
    <w:rsid w:val="00F05AB5"/>
    <w:rsid w:val="00F05D2D"/>
    <w:rsid w:val="00F06E0B"/>
    <w:rsid w:val="00F07B56"/>
    <w:rsid w:val="00F07DB1"/>
    <w:rsid w:val="00F130F9"/>
    <w:rsid w:val="00F1482B"/>
    <w:rsid w:val="00F14C61"/>
    <w:rsid w:val="00F17334"/>
    <w:rsid w:val="00F17934"/>
    <w:rsid w:val="00F207CE"/>
    <w:rsid w:val="00F20910"/>
    <w:rsid w:val="00F20F90"/>
    <w:rsid w:val="00F24E8F"/>
    <w:rsid w:val="00F259D1"/>
    <w:rsid w:val="00F267A4"/>
    <w:rsid w:val="00F26CA5"/>
    <w:rsid w:val="00F3015A"/>
    <w:rsid w:val="00F30B6B"/>
    <w:rsid w:val="00F31A8D"/>
    <w:rsid w:val="00F34833"/>
    <w:rsid w:val="00F353D2"/>
    <w:rsid w:val="00F37091"/>
    <w:rsid w:val="00F41299"/>
    <w:rsid w:val="00F426DA"/>
    <w:rsid w:val="00F42DBD"/>
    <w:rsid w:val="00F44478"/>
    <w:rsid w:val="00F44856"/>
    <w:rsid w:val="00F44C7B"/>
    <w:rsid w:val="00F44D67"/>
    <w:rsid w:val="00F44FF3"/>
    <w:rsid w:val="00F45C1E"/>
    <w:rsid w:val="00F510C5"/>
    <w:rsid w:val="00F51917"/>
    <w:rsid w:val="00F53454"/>
    <w:rsid w:val="00F537C9"/>
    <w:rsid w:val="00F54149"/>
    <w:rsid w:val="00F547A7"/>
    <w:rsid w:val="00F56BF7"/>
    <w:rsid w:val="00F573CD"/>
    <w:rsid w:val="00F60319"/>
    <w:rsid w:val="00F60ECB"/>
    <w:rsid w:val="00F631BC"/>
    <w:rsid w:val="00F6427D"/>
    <w:rsid w:val="00F64664"/>
    <w:rsid w:val="00F64C64"/>
    <w:rsid w:val="00F65964"/>
    <w:rsid w:val="00F6668F"/>
    <w:rsid w:val="00F703AF"/>
    <w:rsid w:val="00F73139"/>
    <w:rsid w:val="00F73D26"/>
    <w:rsid w:val="00F753AC"/>
    <w:rsid w:val="00F80295"/>
    <w:rsid w:val="00F805CB"/>
    <w:rsid w:val="00F80CD4"/>
    <w:rsid w:val="00F823EC"/>
    <w:rsid w:val="00F8554B"/>
    <w:rsid w:val="00F85B43"/>
    <w:rsid w:val="00F86354"/>
    <w:rsid w:val="00F86748"/>
    <w:rsid w:val="00F87667"/>
    <w:rsid w:val="00F90442"/>
    <w:rsid w:val="00F926C1"/>
    <w:rsid w:val="00F94C7C"/>
    <w:rsid w:val="00F97654"/>
    <w:rsid w:val="00FA070D"/>
    <w:rsid w:val="00FA171C"/>
    <w:rsid w:val="00FA1EA7"/>
    <w:rsid w:val="00FA3463"/>
    <w:rsid w:val="00FA354A"/>
    <w:rsid w:val="00FA4EE4"/>
    <w:rsid w:val="00FA5C57"/>
    <w:rsid w:val="00FA6590"/>
    <w:rsid w:val="00FA754F"/>
    <w:rsid w:val="00FA7C74"/>
    <w:rsid w:val="00FA7D82"/>
    <w:rsid w:val="00FB3E07"/>
    <w:rsid w:val="00FB55E9"/>
    <w:rsid w:val="00FB5BE2"/>
    <w:rsid w:val="00FB60F0"/>
    <w:rsid w:val="00FB6DE6"/>
    <w:rsid w:val="00FB749C"/>
    <w:rsid w:val="00FB7B1F"/>
    <w:rsid w:val="00FB7CFE"/>
    <w:rsid w:val="00FC068F"/>
    <w:rsid w:val="00FC0903"/>
    <w:rsid w:val="00FC0F13"/>
    <w:rsid w:val="00FC1C3D"/>
    <w:rsid w:val="00FC32AE"/>
    <w:rsid w:val="00FC3E88"/>
    <w:rsid w:val="00FC4569"/>
    <w:rsid w:val="00FC4822"/>
    <w:rsid w:val="00FC4D91"/>
    <w:rsid w:val="00FC4E5B"/>
    <w:rsid w:val="00FC7186"/>
    <w:rsid w:val="00FC73C2"/>
    <w:rsid w:val="00FC7CD0"/>
    <w:rsid w:val="00FD0203"/>
    <w:rsid w:val="00FD033D"/>
    <w:rsid w:val="00FD0F0A"/>
    <w:rsid w:val="00FD146D"/>
    <w:rsid w:val="00FD180B"/>
    <w:rsid w:val="00FD244D"/>
    <w:rsid w:val="00FD2BE2"/>
    <w:rsid w:val="00FD2C53"/>
    <w:rsid w:val="00FD3910"/>
    <w:rsid w:val="00FD3A56"/>
    <w:rsid w:val="00FD6354"/>
    <w:rsid w:val="00FD7EB8"/>
    <w:rsid w:val="00FE007C"/>
    <w:rsid w:val="00FE01E6"/>
    <w:rsid w:val="00FE058E"/>
    <w:rsid w:val="00FE0848"/>
    <w:rsid w:val="00FE58BF"/>
    <w:rsid w:val="00FE5940"/>
    <w:rsid w:val="00FE7F39"/>
    <w:rsid w:val="00FF0CD2"/>
    <w:rsid w:val="00FF1CC8"/>
    <w:rsid w:val="00FF2E22"/>
    <w:rsid w:val="00FF367F"/>
    <w:rsid w:val="00FF4A23"/>
    <w:rsid w:val="00FF4EE7"/>
    <w:rsid w:val="00FF506D"/>
    <w:rsid w:val="00FF6B39"/>
    <w:rsid w:val="00FF7E27"/>
    <w:rsid w:val="070B3945"/>
    <w:rsid w:val="0C8D046F"/>
    <w:rsid w:val="12DF536B"/>
    <w:rsid w:val="1B7A051A"/>
    <w:rsid w:val="232A0FEA"/>
    <w:rsid w:val="252A5145"/>
    <w:rsid w:val="263A44F2"/>
    <w:rsid w:val="2A6C0403"/>
    <w:rsid w:val="2D2B6F84"/>
    <w:rsid w:val="2F2639BE"/>
    <w:rsid w:val="3CE12561"/>
    <w:rsid w:val="3EC907E7"/>
    <w:rsid w:val="47857DAA"/>
    <w:rsid w:val="4EAC27BE"/>
    <w:rsid w:val="4EFB232B"/>
    <w:rsid w:val="6E7B1BEB"/>
    <w:rsid w:val="70FF4408"/>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qFormat="1" w:unhideWhenUsed="0" w:uiPriority="0"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5"/>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6"/>
    <w:qFormat/>
    <w:uiPriority w:val="0"/>
    <w:pPr>
      <w:keepNext/>
      <w:keepLines/>
      <w:numPr>
        <w:ilvl w:val="1"/>
        <w:numId w:val="1"/>
      </w:numPr>
      <w:tabs>
        <w:tab w:val="left" w:pos="716"/>
      </w:tabs>
      <w:spacing w:before="260" w:after="260" w:line="416" w:lineRule="auto"/>
      <w:outlineLvl w:val="1"/>
    </w:pPr>
    <w:rPr>
      <w:rFonts w:ascii="Arial" w:hAnsi="Arial" w:eastAsia="黑体"/>
      <w:b/>
      <w:bCs/>
      <w:sz w:val="32"/>
      <w:szCs w:val="32"/>
    </w:rPr>
  </w:style>
  <w:style w:type="paragraph" w:styleId="4">
    <w:name w:val="heading 3"/>
    <w:basedOn w:val="1"/>
    <w:next w:val="1"/>
    <w:link w:val="37"/>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8"/>
    <w:qFormat/>
    <w:uiPriority w:val="0"/>
    <w:pPr>
      <w:keepNext/>
      <w:keepLines/>
      <w:numPr>
        <w:ilvl w:val="3"/>
        <w:numId w:val="1"/>
      </w:numPr>
      <w:tabs>
        <w:tab w:val="left" w:pos="716"/>
      </w:tabs>
      <w:spacing w:before="280" w:after="290" w:line="376" w:lineRule="auto"/>
      <w:outlineLvl w:val="3"/>
    </w:pPr>
    <w:rPr>
      <w:rFonts w:ascii="Arial" w:hAnsi="Arial" w:eastAsia="黑体"/>
      <w:b/>
      <w:bCs/>
      <w:sz w:val="28"/>
      <w:szCs w:val="28"/>
    </w:rPr>
  </w:style>
  <w:style w:type="paragraph" w:styleId="6">
    <w:name w:val="heading 5"/>
    <w:basedOn w:val="1"/>
    <w:next w:val="1"/>
    <w:link w:val="39"/>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0"/>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link w:val="41"/>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link w:val="42"/>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link w:val="43"/>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next w:val="1"/>
    <w:qFormat/>
    <w:uiPriority w:val="0"/>
    <w:pPr>
      <w:spacing w:before="100" w:beforeAutospacing="1" w:after="100" w:afterAutospacing="1"/>
      <w:ind w:firstLine="420" w:firstLineChars="200"/>
    </w:pPr>
    <w:rPr>
      <w:szCs w:val="20"/>
    </w:rPr>
  </w:style>
  <w:style w:type="paragraph" w:styleId="12">
    <w:name w:val="Document Map"/>
    <w:basedOn w:val="1"/>
    <w:link w:val="44"/>
    <w:semiHidden/>
    <w:unhideWhenUsed/>
    <w:qFormat/>
    <w:uiPriority w:val="99"/>
    <w:rPr>
      <w:rFonts w:ascii="宋体"/>
      <w:sz w:val="18"/>
      <w:szCs w:val="18"/>
    </w:rPr>
  </w:style>
  <w:style w:type="paragraph" w:styleId="13">
    <w:name w:val="annotation text"/>
    <w:basedOn w:val="1"/>
    <w:link w:val="53"/>
    <w:semiHidden/>
    <w:unhideWhenUsed/>
    <w:qFormat/>
    <w:uiPriority w:val="99"/>
    <w:pPr>
      <w:jc w:val="left"/>
    </w:pPr>
  </w:style>
  <w:style w:type="paragraph" w:styleId="14">
    <w:name w:val="Body Text"/>
    <w:basedOn w:val="1"/>
    <w:link w:val="46"/>
    <w:semiHidden/>
    <w:unhideWhenUsed/>
    <w:qFormat/>
    <w:uiPriority w:val="99"/>
    <w:pPr>
      <w:spacing w:after="120"/>
    </w:pPr>
  </w:style>
  <w:style w:type="paragraph" w:styleId="15">
    <w:name w:val="toc 3"/>
    <w:basedOn w:val="1"/>
    <w:next w:val="1"/>
    <w:qFormat/>
    <w:uiPriority w:val="39"/>
    <w:pPr>
      <w:ind w:left="400" w:leftChars="400"/>
      <w:jc w:val="left"/>
    </w:pPr>
  </w:style>
  <w:style w:type="paragraph" w:styleId="16">
    <w:name w:val="Date"/>
    <w:basedOn w:val="1"/>
    <w:next w:val="1"/>
    <w:link w:val="60"/>
    <w:semiHidden/>
    <w:unhideWhenUsed/>
    <w:qFormat/>
    <w:uiPriority w:val="99"/>
    <w:pPr>
      <w:ind w:left="100" w:leftChars="2500"/>
    </w:pPr>
  </w:style>
  <w:style w:type="paragraph" w:styleId="17">
    <w:name w:val="Balloon Text"/>
    <w:basedOn w:val="1"/>
    <w:link w:val="51"/>
    <w:semiHidden/>
    <w:unhideWhenUsed/>
    <w:qFormat/>
    <w:uiPriority w:val="99"/>
    <w:rPr>
      <w:sz w:val="18"/>
      <w:szCs w:val="18"/>
    </w:rPr>
  </w:style>
  <w:style w:type="paragraph" w:styleId="18">
    <w:name w:val="footer"/>
    <w:basedOn w:val="1"/>
    <w:link w:val="34"/>
    <w:unhideWhenUsed/>
    <w:qFormat/>
    <w:uiPriority w:val="99"/>
    <w:pPr>
      <w:tabs>
        <w:tab w:val="center" w:pos="4153"/>
        <w:tab w:val="right" w:pos="8306"/>
      </w:tabs>
      <w:snapToGrid w:val="0"/>
      <w:jc w:val="left"/>
    </w:pPr>
    <w:rPr>
      <w:sz w:val="18"/>
      <w:szCs w:val="18"/>
    </w:rPr>
  </w:style>
  <w:style w:type="paragraph" w:styleId="19">
    <w:name w:val="header"/>
    <w:basedOn w:val="1"/>
    <w:link w:val="33"/>
    <w:unhideWhenUsed/>
    <w:qFormat/>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qFormat/>
    <w:uiPriority w:val="39"/>
    <w:pPr>
      <w:spacing w:beforeLines="50" w:afterLines="50"/>
      <w:jc w:val="left"/>
    </w:pPr>
    <w:rPr>
      <w:rFonts w:ascii="Times" w:hAnsi="Times"/>
      <w:b/>
      <w:sz w:val="24"/>
    </w:rPr>
  </w:style>
  <w:style w:type="paragraph" w:styleId="21">
    <w:name w:val="Subtitle"/>
    <w:basedOn w:val="1"/>
    <w:next w:val="1"/>
    <w:link w:val="59"/>
    <w:qFormat/>
    <w:uiPriority w:val="11"/>
    <w:pPr>
      <w:spacing w:before="240" w:after="60" w:line="312" w:lineRule="auto"/>
      <w:jc w:val="center"/>
      <w:outlineLvl w:val="1"/>
    </w:pPr>
    <w:rPr>
      <w:rFonts w:asciiTheme="majorHAnsi" w:hAnsiTheme="majorHAnsi" w:cstheme="majorBidi"/>
      <w:b/>
      <w:bCs/>
      <w:kern w:val="28"/>
      <w:sz w:val="32"/>
      <w:szCs w:val="32"/>
    </w:rPr>
  </w:style>
  <w:style w:type="paragraph" w:styleId="22">
    <w:name w:val="toc 6"/>
    <w:basedOn w:val="1"/>
    <w:next w:val="1"/>
    <w:semiHidden/>
    <w:qFormat/>
    <w:uiPriority w:val="0"/>
    <w:pPr>
      <w:ind w:left="2100" w:leftChars="1000"/>
    </w:pPr>
    <w:rPr>
      <w:b/>
    </w:rPr>
  </w:style>
  <w:style w:type="paragraph" w:styleId="23">
    <w:name w:val="toc 2"/>
    <w:basedOn w:val="1"/>
    <w:next w:val="1"/>
    <w:qFormat/>
    <w:uiPriority w:val="39"/>
    <w:pPr>
      <w:ind w:left="200" w:leftChars="200"/>
      <w:jc w:val="left"/>
    </w:pPr>
  </w:style>
  <w:style w:type="paragraph" w:styleId="24">
    <w:name w:val="Title"/>
    <w:basedOn w:val="1"/>
    <w:next w:val="1"/>
    <w:link w:val="58"/>
    <w:qFormat/>
    <w:uiPriority w:val="10"/>
    <w:pPr>
      <w:spacing w:before="240" w:after="60"/>
      <w:jc w:val="center"/>
      <w:outlineLvl w:val="0"/>
    </w:pPr>
    <w:rPr>
      <w:rFonts w:asciiTheme="majorHAnsi" w:hAnsiTheme="majorHAnsi" w:cstheme="majorBidi"/>
      <w:b/>
      <w:bCs/>
      <w:sz w:val="32"/>
      <w:szCs w:val="32"/>
    </w:rPr>
  </w:style>
  <w:style w:type="paragraph" w:styleId="25">
    <w:name w:val="annotation subject"/>
    <w:basedOn w:val="13"/>
    <w:next w:val="13"/>
    <w:link w:val="54"/>
    <w:semiHidden/>
    <w:unhideWhenUsed/>
    <w:qFormat/>
    <w:uiPriority w:val="99"/>
    <w:rPr>
      <w:b/>
      <w:bCs/>
    </w:rPr>
  </w:style>
  <w:style w:type="paragraph" w:styleId="26">
    <w:name w:val="Body Text First Indent"/>
    <w:basedOn w:val="14"/>
    <w:link w:val="47"/>
    <w:qFormat/>
    <w:uiPriority w:val="0"/>
    <w:pPr>
      <w:ind w:firstLine="420"/>
    </w:pPr>
  </w:style>
  <w:style w:type="table" w:styleId="28">
    <w:name w:val="Table Grid"/>
    <w:basedOn w:val="27"/>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30">
    <w:name w:val="FollowedHyperlink"/>
    <w:basedOn w:val="29"/>
    <w:semiHidden/>
    <w:unhideWhenUsed/>
    <w:qFormat/>
    <w:uiPriority w:val="99"/>
    <w:rPr>
      <w:color w:val="800080" w:themeColor="followedHyperlink"/>
      <w:u w:val="single"/>
      <w14:textFill>
        <w14:solidFill>
          <w14:schemeClr w14:val="folHlink"/>
        </w14:solidFill>
      </w14:textFill>
    </w:rPr>
  </w:style>
  <w:style w:type="character" w:styleId="31">
    <w:name w:val="Hyperlink"/>
    <w:basedOn w:val="29"/>
    <w:qFormat/>
    <w:uiPriority w:val="99"/>
    <w:rPr>
      <w:rFonts w:ascii="Arial" w:hAnsi="Arial" w:eastAsia="宋体" w:cs="Arial"/>
      <w:snapToGrid w:val="0"/>
      <w:color w:val="0000FF"/>
      <w:sz w:val="21"/>
      <w:szCs w:val="21"/>
      <w:u w:val="single"/>
      <w:lang w:val="en-US" w:eastAsia="zh-CN" w:bidi="ar-SA"/>
    </w:rPr>
  </w:style>
  <w:style w:type="character" w:styleId="32">
    <w:name w:val="annotation reference"/>
    <w:basedOn w:val="29"/>
    <w:semiHidden/>
    <w:unhideWhenUsed/>
    <w:qFormat/>
    <w:uiPriority w:val="99"/>
    <w:rPr>
      <w:sz w:val="21"/>
      <w:szCs w:val="21"/>
    </w:rPr>
  </w:style>
  <w:style w:type="character" w:customStyle="1" w:styleId="33">
    <w:name w:val="页眉 Char"/>
    <w:basedOn w:val="29"/>
    <w:link w:val="19"/>
    <w:qFormat/>
    <w:uiPriority w:val="99"/>
    <w:rPr>
      <w:sz w:val="18"/>
      <w:szCs w:val="18"/>
    </w:rPr>
  </w:style>
  <w:style w:type="character" w:customStyle="1" w:styleId="34">
    <w:name w:val="页脚 Char"/>
    <w:basedOn w:val="29"/>
    <w:link w:val="18"/>
    <w:qFormat/>
    <w:uiPriority w:val="99"/>
    <w:rPr>
      <w:sz w:val="18"/>
      <w:szCs w:val="18"/>
    </w:rPr>
  </w:style>
  <w:style w:type="character" w:customStyle="1" w:styleId="35">
    <w:name w:val="标题 1 Char"/>
    <w:basedOn w:val="29"/>
    <w:link w:val="2"/>
    <w:qFormat/>
    <w:uiPriority w:val="0"/>
    <w:rPr>
      <w:rFonts w:ascii="Times New Roman" w:hAnsi="Times New Roman" w:eastAsia="宋体" w:cs="Times New Roman"/>
      <w:b/>
      <w:bCs/>
      <w:kern w:val="44"/>
      <w:sz w:val="44"/>
      <w:szCs w:val="44"/>
    </w:rPr>
  </w:style>
  <w:style w:type="character" w:customStyle="1" w:styleId="36">
    <w:name w:val="标题 2 Char"/>
    <w:basedOn w:val="29"/>
    <w:link w:val="3"/>
    <w:qFormat/>
    <w:uiPriority w:val="0"/>
    <w:rPr>
      <w:rFonts w:ascii="Arial" w:hAnsi="Arial" w:eastAsia="黑体" w:cs="Times New Roman"/>
      <w:b/>
      <w:bCs/>
      <w:kern w:val="2"/>
      <w:sz w:val="32"/>
      <w:szCs w:val="32"/>
    </w:rPr>
  </w:style>
  <w:style w:type="character" w:customStyle="1" w:styleId="37">
    <w:name w:val="标题 3 Char"/>
    <w:basedOn w:val="29"/>
    <w:link w:val="4"/>
    <w:qFormat/>
    <w:uiPriority w:val="0"/>
    <w:rPr>
      <w:rFonts w:ascii="Times New Roman" w:hAnsi="Times New Roman" w:eastAsia="宋体" w:cs="Times New Roman"/>
      <w:b/>
      <w:bCs/>
      <w:kern w:val="2"/>
      <w:sz w:val="32"/>
      <w:szCs w:val="32"/>
    </w:rPr>
  </w:style>
  <w:style w:type="character" w:customStyle="1" w:styleId="38">
    <w:name w:val="标题 4 Char"/>
    <w:basedOn w:val="29"/>
    <w:link w:val="5"/>
    <w:qFormat/>
    <w:uiPriority w:val="0"/>
    <w:rPr>
      <w:rFonts w:ascii="Arial" w:hAnsi="Arial" w:eastAsia="黑体" w:cs="Times New Roman"/>
      <w:b/>
      <w:bCs/>
      <w:kern w:val="2"/>
      <w:sz w:val="28"/>
      <w:szCs w:val="28"/>
    </w:rPr>
  </w:style>
  <w:style w:type="character" w:customStyle="1" w:styleId="39">
    <w:name w:val="标题 5 Char"/>
    <w:basedOn w:val="29"/>
    <w:link w:val="6"/>
    <w:qFormat/>
    <w:uiPriority w:val="0"/>
    <w:rPr>
      <w:rFonts w:ascii="Times New Roman" w:hAnsi="Times New Roman" w:eastAsia="宋体" w:cs="Times New Roman"/>
      <w:b/>
      <w:bCs/>
      <w:sz w:val="28"/>
      <w:szCs w:val="28"/>
    </w:rPr>
  </w:style>
  <w:style w:type="character" w:customStyle="1" w:styleId="40">
    <w:name w:val="标题 6 Char"/>
    <w:basedOn w:val="29"/>
    <w:link w:val="7"/>
    <w:qFormat/>
    <w:uiPriority w:val="0"/>
    <w:rPr>
      <w:rFonts w:ascii="Arial" w:hAnsi="Arial" w:eastAsia="黑体" w:cs="Times New Roman"/>
      <w:b/>
      <w:bCs/>
      <w:sz w:val="24"/>
      <w:szCs w:val="24"/>
    </w:rPr>
  </w:style>
  <w:style w:type="character" w:customStyle="1" w:styleId="41">
    <w:name w:val="标题 7 Char"/>
    <w:basedOn w:val="29"/>
    <w:link w:val="8"/>
    <w:qFormat/>
    <w:uiPriority w:val="0"/>
    <w:rPr>
      <w:rFonts w:ascii="Times New Roman" w:hAnsi="Times New Roman" w:eastAsia="宋体" w:cs="Times New Roman"/>
      <w:b/>
      <w:bCs/>
      <w:sz w:val="24"/>
      <w:szCs w:val="24"/>
    </w:rPr>
  </w:style>
  <w:style w:type="character" w:customStyle="1" w:styleId="42">
    <w:name w:val="标题 8 Char"/>
    <w:basedOn w:val="29"/>
    <w:link w:val="9"/>
    <w:qFormat/>
    <w:uiPriority w:val="0"/>
    <w:rPr>
      <w:rFonts w:ascii="Arial" w:hAnsi="Arial" w:eastAsia="黑体" w:cs="Times New Roman"/>
      <w:sz w:val="24"/>
      <w:szCs w:val="24"/>
    </w:rPr>
  </w:style>
  <w:style w:type="character" w:customStyle="1" w:styleId="43">
    <w:name w:val="标题 9 Char"/>
    <w:basedOn w:val="29"/>
    <w:link w:val="10"/>
    <w:qFormat/>
    <w:uiPriority w:val="0"/>
    <w:rPr>
      <w:rFonts w:ascii="Arial" w:hAnsi="Arial" w:eastAsia="黑体" w:cs="Times New Roman"/>
      <w:szCs w:val="21"/>
    </w:rPr>
  </w:style>
  <w:style w:type="character" w:customStyle="1" w:styleId="44">
    <w:name w:val="文档结构图 Char"/>
    <w:basedOn w:val="29"/>
    <w:link w:val="12"/>
    <w:semiHidden/>
    <w:qFormat/>
    <w:uiPriority w:val="99"/>
    <w:rPr>
      <w:rFonts w:ascii="宋体" w:hAnsi="Times New Roman" w:eastAsia="宋体" w:cs="Times New Roman"/>
      <w:sz w:val="18"/>
      <w:szCs w:val="18"/>
    </w:rPr>
  </w:style>
  <w:style w:type="paragraph" w:styleId="45">
    <w:name w:val="List Paragraph"/>
    <w:basedOn w:val="1"/>
    <w:qFormat/>
    <w:uiPriority w:val="34"/>
    <w:pPr>
      <w:ind w:firstLine="420" w:firstLineChars="200"/>
    </w:pPr>
  </w:style>
  <w:style w:type="character" w:customStyle="1" w:styleId="46">
    <w:name w:val="正文文本 Char"/>
    <w:basedOn w:val="29"/>
    <w:link w:val="14"/>
    <w:semiHidden/>
    <w:qFormat/>
    <w:uiPriority w:val="99"/>
    <w:rPr>
      <w:rFonts w:ascii="Times New Roman" w:hAnsi="Times New Roman" w:eastAsia="宋体" w:cs="Times New Roman"/>
      <w:szCs w:val="24"/>
    </w:rPr>
  </w:style>
  <w:style w:type="character" w:customStyle="1" w:styleId="47">
    <w:name w:val="正文首行缩进 Char"/>
    <w:basedOn w:val="46"/>
    <w:link w:val="26"/>
    <w:qFormat/>
    <w:uiPriority w:val="0"/>
    <w:rPr>
      <w:rFonts w:ascii="Times New Roman" w:hAnsi="Times New Roman" w:eastAsia="宋体" w:cs="Times New Roman"/>
      <w:szCs w:val="24"/>
    </w:rPr>
  </w:style>
  <w:style w:type="paragraph" w:customStyle="1" w:styleId="48">
    <w:name w:val="TAH"/>
    <w:basedOn w:val="1"/>
    <w:qFormat/>
    <w:uiPriority w:val="0"/>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49">
    <w:name w:val="TAL"/>
    <w:basedOn w:val="1"/>
    <w:qFormat/>
    <w:uiPriority w:val="0"/>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customStyle="1" w:styleId="50">
    <w:name w:val="Char Char Char Char Char Char Char Char Char Char Char Char Char Char Char Char Char Char"/>
    <w:basedOn w:val="1"/>
    <w:qFormat/>
    <w:uiPriority w:val="0"/>
    <w:pPr>
      <w:keepNext/>
      <w:tabs>
        <w:tab w:val="left" w:pos="2940"/>
      </w:tabs>
      <w:autoSpaceDE w:val="0"/>
      <w:autoSpaceDN w:val="0"/>
      <w:adjustRightInd w:val="0"/>
      <w:ind w:hanging="420"/>
      <w:jc w:val="left"/>
    </w:pPr>
    <w:rPr>
      <w:rFonts w:ascii="Arial" w:hAnsi="Arial" w:cs="Arial"/>
      <w:snapToGrid w:val="0"/>
      <w:kern w:val="0"/>
      <w:szCs w:val="21"/>
    </w:rPr>
  </w:style>
  <w:style w:type="character" w:customStyle="1" w:styleId="51">
    <w:name w:val="批注框文本 Char"/>
    <w:basedOn w:val="29"/>
    <w:link w:val="17"/>
    <w:semiHidden/>
    <w:qFormat/>
    <w:uiPriority w:val="99"/>
    <w:rPr>
      <w:rFonts w:ascii="Times New Roman" w:hAnsi="Times New Roman" w:eastAsia="宋体" w:cs="Times New Roman"/>
      <w:sz w:val="18"/>
      <w:szCs w:val="18"/>
    </w:rPr>
  </w:style>
  <w:style w:type="paragraph" w:customStyle="1" w:styleId="52">
    <w:name w:val="Default"/>
    <w:qFormat/>
    <w:uiPriority w:val="0"/>
    <w:pPr>
      <w:widowControl w:val="0"/>
      <w:autoSpaceDE w:val="0"/>
      <w:autoSpaceDN w:val="0"/>
      <w:adjustRightInd w:val="0"/>
    </w:pPr>
    <w:rPr>
      <w:rFonts w:ascii="宋体" w:eastAsia="宋体" w:cs="宋体" w:hAnsiTheme="minorHAnsi"/>
      <w:color w:val="000000"/>
      <w:sz w:val="24"/>
      <w:szCs w:val="24"/>
      <w:lang w:val="en-US" w:eastAsia="zh-CN" w:bidi="ar-SA"/>
    </w:rPr>
  </w:style>
  <w:style w:type="character" w:customStyle="1" w:styleId="53">
    <w:name w:val="批注文字 Char"/>
    <w:basedOn w:val="29"/>
    <w:link w:val="13"/>
    <w:semiHidden/>
    <w:qFormat/>
    <w:uiPriority w:val="99"/>
    <w:rPr>
      <w:rFonts w:ascii="Times New Roman" w:hAnsi="Times New Roman" w:eastAsia="宋体" w:cs="Times New Roman"/>
      <w:szCs w:val="24"/>
    </w:rPr>
  </w:style>
  <w:style w:type="character" w:customStyle="1" w:styleId="54">
    <w:name w:val="批注主题 Char"/>
    <w:basedOn w:val="53"/>
    <w:link w:val="25"/>
    <w:semiHidden/>
    <w:qFormat/>
    <w:uiPriority w:val="99"/>
    <w:rPr>
      <w:rFonts w:ascii="Times New Roman" w:hAnsi="Times New Roman" w:eastAsia="宋体" w:cs="Times New Roman"/>
      <w:b/>
      <w:bCs/>
      <w:szCs w:val="24"/>
    </w:rPr>
  </w:style>
  <w:style w:type="character" w:customStyle="1" w:styleId="55">
    <w:name w:val="mail_head_subject_main_word1"/>
    <w:basedOn w:val="29"/>
    <w:qFormat/>
    <w:uiPriority w:val="0"/>
  </w:style>
  <w:style w:type="character" w:customStyle="1" w:styleId="56">
    <w:name w:val="mail_head_subject_last_word"/>
    <w:basedOn w:val="29"/>
    <w:qFormat/>
    <w:uiPriority w:val="0"/>
  </w:style>
  <w:style w:type="paragraph" w:styleId="57">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58">
    <w:name w:val="标题 Char"/>
    <w:basedOn w:val="29"/>
    <w:link w:val="24"/>
    <w:qFormat/>
    <w:uiPriority w:val="10"/>
    <w:rPr>
      <w:rFonts w:eastAsia="宋体" w:asciiTheme="majorHAnsi" w:hAnsiTheme="majorHAnsi" w:cstheme="majorBidi"/>
      <w:b/>
      <w:bCs/>
      <w:sz w:val="32"/>
      <w:szCs w:val="32"/>
    </w:rPr>
  </w:style>
  <w:style w:type="character" w:customStyle="1" w:styleId="59">
    <w:name w:val="副标题 Char"/>
    <w:basedOn w:val="29"/>
    <w:link w:val="21"/>
    <w:qFormat/>
    <w:uiPriority w:val="11"/>
    <w:rPr>
      <w:rFonts w:eastAsia="宋体" w:asciiTheme="majorHAnsi" w:hAnsiTheme="majorHAnsi" w:cstheme="majorBidi"/>
      <w:b/>
      <w:bCs/>
      <w:kern w:val="28"/>
      <w:sz w:val="32"/>
      <w:szCs w:val="32"/>
    </w:rPr>
  </w:style>
  <w:style w:type="character" w:customStyle="1" w:styleId="60">
    <w:name w:val="日期 Char"/>
    <w:basedOn w:val="29"/>
    <w:link w:val="16"/>
    <w:semiHidden/>
    <w:qFormat/>
    <w:uiPriority w:val="99"/>
    <w:rPr>
      <w:rFonts w:ascii="Times New Roman" w:hAnsi="Times New Roman" w:eastAsia="宋体" w:cs="Times New Roman"/>
      <w:szCs w:val="24"/>
    </w:rPr>
  </w:style>
  <w:style w:type="character" w:customStyle="1" w:styleId="61">
    <w:name w:val="@他1"/>
    <w:basedOn w:val="29"/>
    <w:semiHidden/>
    <w:unhideWhenUsed/>
    <w:qFormat/>
    <w:uiPriority w:val="99"/>
    <w:rPr>
      <w:color w:val="2B579A"/>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emf"/><Relationship Id="rId7" Type="http://schemas.openxmlformats.org/officeDocument/2006/relationships/oleObject" Target="embeddings/oleObject2.bin"/><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420310-9124-486B-8198-9C88BE476575}">
  <ds:schemaRefs/>
</ds:datastoreItem>
</file>

<file path=docProps/app.xml><?xml version="1.0" encoding="utf-8"?>
<Properties xmlns="http://schemas.openxmlformats.org/officeDocument/2006/extended-properties" xmlns:vt="http://schemas.openxmlformats.org/officeDocument/2006/docPropsVTypes">
  <Template>Normal.dotm</Template>
  <Company>aspire</Company>
  <Pages>1</Pages>
  <Words>1593</Words>
  <Characters>9085</Characters>
  <Lines>75</Lines>
  <Paragraphs>21</Paragraphs>
  <TotalTime>0</TotalTime>
  <ScaleCrop>false</ScaleCrop>
  <LinksUpToDate>false</LinksUpToDate>
  <CharactersWithSpaces>10657</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2019-10-28T03:27:00Z</dcterms:created>
  <dc:creator>未定义</dc:creator>
  <cp:lastModifiedBy>静冉</cp:lastModifiedBy>
  <dcterms:modified xsi:type="dcterms:W3CDTF">2019-12-02T06:40:51Z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